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9D7DA" w14:textId="0BEF6E3B" w:rsidR="00DE3D9D" w:rsidRDefault="008B5A23" w:rsidP="008F51DE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1BE857" wp14:editId="04C81C39">
                <wp:simplePos x="0" y="0"/>
                <wp:positionH relativeFrom="column">
                  <wp:posOffset>4666615</wp:posOffset>
                </wp:positionH>
                <wp:positionV relativeFrom="paragraph">
                  <wp:posOffset>-716280</wp:posOffset>
                </wp:positionV>
                <wp:extent cx="1708150" cy="526415"/>
                <wp:effectExtent l="8890" t="7620" r="698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9877E" w14:textId="77777777" w:rsidR="004352D0" w:rsidRDefault="004352D0">
                            <w:r>
                              <w:t xml:space="preserve">No.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  <w:r>
                              <w:t>: ................................</w:t>
                            </w:r>
                          </w:p>
                          <w:p w14:paraId="3D684CC8" w14:textId="65566A99" w:rsidR="004352D0" w:rsidRDefault="004352D0">
                            <w:r>
                              <w:t>(</w:t>
                            </w:r>
                            <w:proofErr w:type="spellStart"/>
                            <w:r>
                              <w:t>Diisi</w:t>
                            </w:r>
                            <w:proofErr w:type="spellEnd"/>
                            <w:r>
                              <w:t xml:space="preserve"> oleh surveyor)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BE857" id="Rectangle 2" o:spid="_x0000_s1026" style="position:absolute;left:0;text-align:left;margin-left:367.45pt;margin-top:-56.4pt;width:134.5pt;height:4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">
                <v:textbox>
                  <w:txbxContent>
                    <w:p w14:paraId="40A9877E" w14:textId="77777777" w:rsidR="004352D0" w:rsidRDefault="004352D0">
                      <w:r>
                        <w:t>No. Urut: ................................</w:t>
                      </w:r>
                    </w:p>
                    <w:p w14:paraId="3D684CC8" w14:textId="65566A99" w:rsidR="004352D0" w:rsidRDefault="004352D0">
                      <w:r>
                        <w:t>(Diisi oleh surveyor)</w:t>
                      </w:r>
                    </w:p>
                  </w:txbxContent>
                </v:textbox>
              </v:rect>
            </w:pict>
          </mc:Fallback>
        </mc:AlternateContent>
      </w:r>
      <w:r w:rsidR="00DE3D9D">
        <w:t>DAFTAR PERTANYAAN</w:t>
      </w:r>
    </w:p>
    <w:p w14:paraId="143AADD3" w14:textId="77777777" w:rsidR="00BA32B6" w:rsidRDefault="00DE3D9D" w:rsidP="008F51DE">
      <w:pPr>
        <w:pStyle w:val="Title"/>
      </w:pPr>
      <w:r>
        <w:t>SURVEY KESIAPSIAGAAN</w:t>
      </w:r>
      <w:r w:rsidR="00BA32B6">
        <w:t xml:space="preserve"> </w:t>
      </w:r>
      <w:r w:rsidR="00D63646">
        <w:t xml:space="preserve">GEMPA DAN </w:t>
      </w:r>
      <w:r w:rsidR="00BA32B6">
        <w:t xml:space="preserve">TSUNAMI </w:t>
      </w:r>
    </w:p>
    <w:p w14:paraId="2A2B3326" w14:textId="77777777" w:rsidR="006C43D2" w:rsidRDefault="00BA32B6" w:rsidP="008F51DE">
      <w:pPr>
        <w:pStyle w:val="Title"/>
      </w:pPr>
      <w:r>
        <w:t>UNTUK</w:t>
      </w:r>
      <w:r w:rsidR="00DE3D9D">
        <w:t xml:space="preserve"> SEKOLAH (S1)</w:t>
      </w:r>
    </w:p>
    <w:p w14:paraId="5655F4D2" w14:textId="77777777" w:rsidR="00DE3D9D" w:rsidRDefault="00DE3D9D" w:rsidP="00DE3D9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2"/>
        <w:gridCol w:w="2182"/>
        <w:gridCol w:w="418"/>
        <w:gridCol w:w="2250"/>
        <w:gridCol w:w="420"/>
        <w:gridCol w:w="3334"/>
      </w:tblGrid>
      <w:tr w:rsidR="00096EF1" w:rsidRPr="00417E0A" w14:paraId="164A5BC7" w14:textId="77777777" w:rsidTr="005B1AD4">
        <w:tc>
          <w:tcPr>
            <w:tcW w:w="5000" w:type="pct"/>
            <w:gridSpan w:val="6"/>
            <w:shd w:val="clear" w:color="auto" w:fill="D9D9D9" w:themeFill="background1" w:themeFillShade="D9"/>
          </w:tcPr>
          <w:p w14:paraId="4D5A2500" w14:textId="3C74CA29" w:rsidR="00096EF1" w:rsidRPr="00417E0A" w:rsidRDefault="00096EF1" w:rsidP="005B1AD4">
            <w:pPr>
              <w:pStyle w:val="Heading1"/>
            </w:pPr>
            <w:r>
              <w:t>INFORMASI RESPONDEN</w:t>
            </w:r>
          </w:p>
        </w:tc>
      </w:tr>
      <w:tr w:rsidR="00096EF1" w14:paraId="7F760A9D" w14:textId="77777777" w:rsidTr="005B1AD4">
        <w:tc>
          <w:tcPr>
            <w:tcW w:w="228" w:type="pct"/>
          </w:tcPr>
          <w:p w14:paraId="3DAF8E8D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10" w:type="pct"/>
          </w:tcPr>
          <w:p w14:paraId="12FC85FA" w14:textId="178E5E93" w:rsidR="00096EF1" w:rsidRPr="00DE3D9D" w:rsidRDefault="00096EF1" w:rsidP="005B1AD4"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3561" w:type="pct"/>
            <w:gridSpan w:val="4"/>
            <w:tcBorders>
              <w:bottom w:val="single" w:sz="4" w:space="0" w:color="auto"/>
            </w:tcBorders>
          </w:tcPr>
          <w:p w14:paraId="7CAC779F" w14:textId="77777777" w:rsidR="00096EF1" w:rsidRDefault="00096EF1" w:rsidP="005B1AD4"/>
        </w:tc>
      </w:tr>
      <w:tr w:rsidR="00096EF1" w14:paraId="104C4D90" w14:textId="77777777" w:rsidTr="005B1AD4">
        <w:tc>
          <w:tcPr>
            <w:tcW w:w="228" w:type="pct"/>
          </w:tcPr>
          <w:p w14:paraId="6E8232FA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10" w:type="pct"/>
          </w:tcPr>
          <w:p w14:paraId="13EA8A19" w14:textId="737F335D" w:rsidR="00096EF1" w:rsidRDefault="00096EF1" w:rsidP="005B1AD4"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sdt>
          <w:sdtPr>
            <w:id w:val="879985593"/>
          </w:sdtPr>
          <w:sdtContent>
            <w:tc>
              <w:tcPr>
                <w:tcW w:w="232" w:type="pct"/>
                <w:tcBorders>
                  <w:bottom w:val="single" w:sz="4" w:space="0" w:color="auto"/>
                  <w:right w:val="nil"/>
                </w:tcBorders>
              </w:tcPr>
              <w:p w14:paraId="27C09C81" w14:textId="77777777" w:rsidR="00096EF1" w:rsidRDefault="00096EF1" w:rsidP="005B1A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248" w:type="pct"/>
            <w:tcBorders>
              <w:left w:val="nil"/>
              <w:bottom w:val="single" w:sz="4" w:space="0" w:color="auto"/>
              <w:right w:val="nil"/>
            </w:tcBorders>
          </w:tcPr>
          <w:p w14:paraId="2340B5EA" w14:textId="4B2C794D" w:rsidR="00096EF1" w:rsidRDefault="00096EF1" w:rsidP="005B1AD4">
            <w:r>
              <w:t>Perempuan</w:t>
            </w:r>
          </w:p>
        </w:tc>
        <w:sdt>
          <w:sdtPr>
            <w:id w:val="-1619053685"/>
          </w:sdtPr>
          <w:sdtContent>
            <w:tc>
              <w:tcPr>
                <w:tcW w:w="233" w:type="pct"/>
                <w:tcBorders>
                  <w:left w:val="nil"/>
                  <w:bottom w:val="single" w:sz="4" w:space="0" w:color="auto"/>
                  <w:right w:val="nil"/>
                </w:tcBorders>
              </w:tcPr>
              <w:p w14:paraId="048F9C91" w14:textId="77777777" w:rsidR="00096EF1" w:rsidRDefault="00096EF1" w:rsidP="005B1A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849" w:type="pct"/>
            <w:tcBorders>
              <w:left w:val="nil"/>
              <w:bottom w:val="single" w:sz="4" w:space="0" w:color="auto"/>
            </w:tcBorders>
          </w:tcPr>
          <w:p w14:paraId="14760FE4" w14:textId="1D34BE98" w:rsidR="00096EF1" w:rsidRDefault="00096EF1" w:rsidP="005B1AD4">
            <w:r>
              <w:t>Laki-</w:t>
            </w:r>
            <w:proofErr w:type="spellStart"/>
            <w:r>
              <w:t>laki</w:t>
            </w:r>
            <w:proofErr w:type="spellEnd"/>
          </w:p>
        </w:tc>
      </w:tr>
      <w:tr w:rsidR="00096EF1" w14:paraId="78AF00ED" w14:textId="77777777" w:rsidTr="005B1AD4">
        <w:tc>
          <w:tcPr>
            <w:tcW w:w="228" w:type="pct"/>
          </w:tcPr>
          <w:p w14:paraId="5A483579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10" w:type="pct"/>
          </w:tcPr>
          <w:p w14:paraId="1F384A96" w14:textId="031B225C" w:rsidR="00096EF1" w:rsidRPr="00DE3D9D" w:rsidRDefault="00096EF1" w:rsidP="005B1AD4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</w:p>
        </w:tc>
        <w:tc>
          <w:tcPr>
            <w:tcW w:w="3561" w:type="pct"/>
            <w:gridSpan w:val="4"/>
            <w:tcBorders>
              <w:bottom w:val="single" w:sz="4" w:space="0" w:color="auto"/>
            </w:tcBorders>
          </w:tcPr>
          <w:p w14:paraId="4D9217FC" w14:textId="77777777" w:rsidR="00096EF1" w:rsidRDefault="00096EF1" w:rsidP="005B1AD4"/>
        </w:tc>
      </w:tr>
    </w:tbl>
    <w:p w14:paraId="3A9E0916" w14:textId="77777777" w:rsidR="00DE3D9D" w:rsidRDefault="00DE3D9D" w:rsidP="00DE3D9D"/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411"/>
        <w:gridCol w:w="2183"/>
        <w:gridCol w:w="419"/>
        <w:gridCol w:w="1271"/>
        <w:gridCol w:w="421"/>
        <w:gridCol w:w="558"/>
        <w:gridCol w:w="421"/>
        <w:gridCol w:w="560"/>
        <w:gridCol w:w="421"/>
        <w:gridCol w:w="2401"/>
      </w:tblGrid>
      <w:tr w:rsidR="00417E0A" w:rsidRPr="00417E0A" w14:paraId="3DC6D01F" w14:textId="77777777" w:rsidTr="00096EF1">
        <w:tc>
          <w:tcPr>
            <w:tcW w:w="5000" w:type="pct"/>
            <w:gridSpan w:val="10"/>
            <w:shd w:val="clear" w:color="auto" w:fill="D9D9D9" w:themeFill="background1" w:themeFillShade="D9"/>
          </w:tcPr>
          <w:p w14:paraId="5BCF60F0" w14:textId="217B2DA1" w:rsidR="00417E0A" w:rsidRPr="00417E0A" w:rsidRDefault="00096EF1" w:rsidP="00417E0A">
            <w:pPr>
              <w:pStyle w:val="Heading1"/>
            </w:pPr>
            <w:r>
              <w:t>INFORMASI SEKOLAH</w:t>
            </w:r>
          </w:p>
        </w:tc>
      </w:tr>
      <w:tr w:rsidR="00096EF1" w14:paraId="0366208F" w14:textId="77777777" w:rsidTr="00096EF1">
        <w:tc>
          <w:tcPr>
            <w:tcW w:w="227" w:type="pct"/>
          </w:tcPr>
          <w:p w14:paraId="248D6B41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60586597" w14:textId="47FA5056" w:rsidR="00096EF1" w:rsidRPr="00DE3D9D" w:rsidRDefault="00096EF1" w:rsidP="005B1AD4">
            <w:r>
              <w:t xml:space="preserve">Nama </w:t>
            </w:r>
            <w:proofErr w:type="spellStart"/>
            <w:r>
              <w:t>Sekolah</w:t>
            </w:r>
            <w:proofErr w:type="spellEnd"/>
          </w:p>
        </w:tc>
        <w:tc>
          <w:tcPr>
            <w:tcW w:w="3569" w:type="pct"/>
            <w:gridSpan w:val="8"/>
            <w:tcBorders>
              <w:bottom w:val="single" w:sz="4" w:space="0" w:color="auto"/>
            </w:tcBorders>
          </w:tcPr>
          <w:p w14:paraId="3A3E4EE9" w14:textId="77777777" w:rsidR="00096EF1" w:rsidRDefault="00096EF1" w:rsidP="005B1AD4"/>
        </w:tc>
      </w:tr>
      <w:tr w:rsidR="00096EF1" w14:paraId="4E4C94AB" w14:textId="77777777" w:rsidTr="00096EF1">
        <w:tc>
          <w:tcPr>
            <w:tcW w:w="227" w:type="pct"/>
          </w:tcPr>
          <w:p w14:paraId="6AE70519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3BBB84BF" w14:textId="77777777" w:rsidR="00096EF1" w:rsidRPr="00DE3D9D" w:rsidRDefault="00096EF1" w:rsidP="005B1AD4">
            <w:proofErr w:type="spellStart"/>
            <w:r w:rsidRPr="00DE3D9D">
              <w:t>Tingkatan</w:t>
            </w:r>
            <w:proofErr w:type="spellEnd"/>
            <w:r w:rsidRPr="00DE3D9D">
              <w:t xml:space="preserve"> </w:t>
            </w:r>
            <w:proofErr w:type="spellStart"/>
            <w:r w:rsidRPr="00DE3D9D">
              <w:t>Sekolah</w:t>
            </w:r>
            <w:proofErr w:type="spellEnd"/>
          </w:p>
        </w:tc>
        <w:sdt>
          <w:sdtPr>
            <w:id w:val="-2069870670"/>
          </w:sdtPr>
          <w:sdtContent>
            <w:tc>
              <w:tcPr>
                <w:tcW w:w="231" w:type="pct"/>
                <w:tcBorders>
                  <w:bottom w:val="single" w:sz="4" w:space="0" w:color="auto"/>
                  <w:right w:val="nil"/>
                </w:tcBorders>
              </w:tcPr>
              <w:p w14:paraId="23E0662F" w14:textId="77777777" w:rsidR="00096EF1" w:rsidRDefault="00096EF1" w:rsidP="005B1A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01" w:type="pct"/>
            <w:tcBorders>
              <w:left w:val="nil"/>
              <w:bottom w:val="single" w:sz="4" w:space="0" w:color="auto"/>
              <w:right w:val="nil"/>
            </w:tcBorders>
          </w:tcPr>
          <w:p w14:paraId="72BCE7E5" w14:textId="70F50AF8" w:rsidR="00096EF1" w:rsidRDefault="00096EF1" w:rsidP="005B1AD4">
            <w:r>
              <w:t xml:space="preserve">SD/ </w:t>
            </w:r>
            <w:proofErr w:type="spellStart"/>
            <w:r>
              <w:t>Sederajat</w:t>
            </w:r>
            <w:proofErr w:type="spellEnd"/>
          </w:p>
        </w:tc>
        <w:sdt>
          <w:sdtPr>
            <w:id w:val="-1088457640"/>
          </w:sdtPr>
          <w:sdtContent>
            <w:tc>
              <w:tcPr>
                <w:tcW w:w="232" w:type="pct"/>
                <w:tcBorders>
                  <w:left w:val="nil"/>
                  <w:bottom w:val="single" w:sz="4" w:space="0" w:color="auto"/>
                  <w:right w:val="nil"/>
                </w:tcBorders>
              </w:tcPr>
              <w:p w14:paraId="54193FB1" w14:textId="77777777" w:rsidR="00096EF1" w:rsidRDefault="00096EF1" w:rsidP="005B1A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9" w:type="pct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7AD3ABF" w14:textId="77777777" w:rsidR="00096EF1" w:rsidRDefault="00096EF1" w:rsidP="005B1AD4">
            <w:r>
              <w:t xml:space="preserve">SMP/ </w:t>
            </w:r>
            <w:proofErr w:type="spellStart"/>
            <w:r>
              <w:t>Sederajat</w:t>
            </w:r>
            <w:proofErr w:type="spellEnd"/>
          </w:p>
        </w:tc>
        <w:sdt>
          <w:sdtPr>
            <w:id w:val="-1045518513"/>
          </w:sdtPr>
          <w:sdtContent>
            <w:tc>
              <w:tcPr>
                <w:tcW w:w="232" w:type="pct"/>
                <w:tcBorders>
                  <w:left w:val="nil"/>
                  <w:bottom w:val="single" w:sz="4" w:space="0" w:color="auto"/>
                  <w:right w:val="nil"/>
                </w:tcBorders>
              </w:tcPr>
              <w:p w14:paraId="7BB39C3B" w14:textId="77777777" w:rsidR="00096EF1" w:rsidRDefault="00096EF1" w:rsidP="005B1A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324" w:type="pct"/>
            <w:tcBorders>
              <w:left w:val="nil"/>
              <w:bottom w:val="single" w:sz="4" w:space="0" w:color="auto"/>
            </w:tcBorders>
          </w:tcPr>
          <w:p w14:paraId="347D8463" w14:textId="77777777" w:rsidR="00096EF1" w:rsidRDefault="00096EF1" w:rsidP="005B1AD4">
            <w:r>
              <w:t xml:space="preserve">SMA/ </w:t>
            </w:r>
            <w:proofErr w:type="spellStart"/>
            <w:r>
              <w:t>Sederajat</w:t>
            </w:r>
            <w:proofErr w:type="spellEnd"/>
          </w:p>
        </w:tc>
      </w:tr>
      <w:tr w:rsidR="00096EF1" w14:paraId="21626E9E" w14:textId="77777777" w:rsidTr="00096EF1">
        <w:tc>
          <w:tcPr>
            <w:tcW w:w="227" w:type="pct"/>
          </w:tcPr>
          <w:p w14:paraId="0FFF0B7E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46688F27" w14:textId="4478F66C" w:rsidR="00096EF1" w:rsidRDefault="00096EF1" w:rsidP="005B1AD4">
            <w:r>
              <w:t xml:space="preserve">Jenis </w:t>
            </w:r>
            <w:proofErr w:type="spellStart"/>
            <w:r>
              <w:t>Sekolah</w:t>
            </w:r>
            <w:proofErr w:type="spellEnd"/>
          </w:p>
        </w:tc>
        <w:sdt>
          <w:sdtPr>
            <w:id w:val="537242882"/>
          </w:sdtPr>
          <w:sdtContent>
            <w:tc>
              <w:tcPr>
                <w:tcW w:w="231" w:type="pct"/>
                <w:tcBorders>
                  <w:right w:val="nil"/>
                </w:tcBorders>
              </w:tcPr>
              <w:p w14:paraId="3448B5B8" w14:textId="77777777" w:rsidR="00096EF1" w:rsidRDefault="00096EF1" w:rsidP="005B1A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241" w:type="pct"/>
            <w:gridSpan w:val="3"/>
            <w:tcBorders>
              <w:left w:val="nil"/>
              <w:right w:val="nil"/>
            </w:tcBorders>
          </w:tcPr>
          <w:p w14:paraId="6470128F" w14:textId="77777777" w:rsidR="00096EF1" w:rsidRDefault="00096EF1" w:rsidP="005B1AD4">
            <w:r>
              <w:t>Negeri</w:t>
            </w:r>
          </w:p>
        </w:tc>
        <w:sdt>
          <w:sdtPr>
            <w:id w:val="-2040272846"/>
          </w:sdtPr>
          <w:sdtContent>
            <w:tc>
              <w:tcPr>
                <w:tcW w:w="232" w:type="pct"/>
                <w:tcBorders>
                  <w:left w:val="nil"/>
                  <w:right w:val="nil"/>
                </w:tcBorders>
              </w:tcPr>
              <w:p w14:paraId="3A84D310" w14:textId="77777777" w:rsidR="00096EF1" w:rsidRDefault="00096EF1" w:rsidP="005B1A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865" w:type="pct"/>
            <w:gridSpan w:val="3"/>
            <w:tcBorders>
              <w:left w:val="nil"/>
            </w:tcBorders>
          </w:tcPr>
          <w:p w14:paraId="14A1E1DC" w14:textId="77777777" w:rsidR="00096EF1" w:rsidRDefault="00096EF1" w:rsidP="005B1AD4">
            <w:proofErr w:type="spellStart"/>
            <w:r>
              <w:t>Swasta</w:t>
            </w:r>
            <w:proofErr w:type="spellEnd"/>
          </w:p>
        </w:tc>
      </w:tr>
      <w:tr w:rsidR="00096EF1" w14:paraId="484DF84F" w14:textId="77777777" w:rsidTr="00096EF1">
        <w:tc>
          <w:tcPr>
            <w:tcW w:w="227" w:type="pct"/>
          </w:tcPr>
          <w:p w14:paraId="7D18E7FA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3F886159" w14:textId="19EFA1B4" w:rsidR="00096EF1" w:rsidRDefault="00096EF1" w:rsidP="005B1AD4">
            <w:r>
              <w:t xml:space="preserve">Alamat </w:t>
            </w:r>
          </w:p>
        </w:tc>
        <w:tc>
          <w:tcPr>
            <w:tcW w:w="3569" w:type="pct"/>
            <w:gridSpan w:val="8"/>
          </w:tcPr>
          <w:p w14:paraId="6E0B732A" w14:textId="77777777" w:rsidR="00096EF1" w:rsidRDefault="00096EF1" w:rsidP="005B1AD4"/>
        </w:tc>
      </w:tr>
      <w:tr w:rsidR="00096EF1" w14:paraId="28979F7A" w14:textId="77777777" w:rsidTr="00096EF1">
        <w:tc>
          <w:tcPr>
            <w:tcW w:w="227" w:type="pct"/>
          </w:tcPr>
          <w:p w14:paraId="723BD7D2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7CD38D6B" w14:textId="5801F8F7" w:rsidR="00096EF1" w:rsidRDefault="00096EF1" w:rsidP="005B1AD4">
            <w:proofErr w:type="spellStart"/>
            <w:r>
              <w:t>Nom</w:t>
            </w:r>
            <w:ins w:id="0" w:author="Dear Sinandang" w:date="2018-02-10T12:33:00Z">
              <w:del w:id="1" w:author="gibran faktian" w:date="2024-08-27T12:10:00Z" w16du:dateUtc="2024-08-27T05:10:00Z">
                <w:r w:rsidR="00A834DA" w:rsidDel="003E4532">
                  <w:delText>o</w:delText>
                </w:r>
              </w:del>
            </w:ins>
            <w:del w:id="2" w:author="Dear Sinandang" w:date="2018-02-10T12:33:00Z">
              <w:r w:rsidDel="00A834DA">
                <w:delText>e</w:delText>
              </w:r>
            </w:del>
            <w:r>
              <w:t>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</w:p>
        </w:tc>
        <w:tc>
          <w:tcPr>
            <w:tcW w:w="3569" w:type="pct"/>
            <w:gridSpan w:val="8"/>
          </w:tcPr>
          <w:p w14:paraId="5AE54512" w14:textId="77777777" w:rsidR="00096EF1" w:rsidRDefault="00096EF1" w:rsidP="005B1AD4"/>
        </w:tc>
      </w:tr>
      <w:tr w:rsidR="00096EF1" w14:paraId="72A56038" w14:textId="77777777" w:rsidTr="00096EF1">
        <w:tc>
          <w:tcPr>
            <w:tcW w:w="227" w:type="pct"/>
          </w:tcPr>
          <w:p w14:paraId="5BCDE04A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04224FFA" w14:textId="1A3641CC" w:rsidR="00096EF1" w:rsidRDefault="00096EF1" w:rsidP="005B1AD4">
            <w:r>
              <w:t>Kode Pos</w:t>
            </w:r>
          </w:p>
        </w:tc>
        <w:tc>
          <w:tcPr>
            <w:tcW w:w="3569" w:type="pct"/>
            <w:gridSpan w:val="8"/>
          </w:tcPr>
          <w:p w14:paraId="3362DC2C" w14:textId="77777777" w:rsidR="00096EF1" w:rsidRDefault="00096EF1" w:rsidP="005B1AD4"/>
        </w:tc>
      </w:tr>
      <w:tr w:rsidR="00096EF1" w14:paraId="5E9D8C8C" w14:textId="77777777" w:rsidTr="00096EF1">
        <w:tc>
          <w:tcPr>
            <w:tcW w:w="227" w:type="pct"/>
          </w:tcPr>
          <w:p w14:paraId="4D69352F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582A3B31" w14:textId="140DCCC2" w:rsidR="00096EF1" w:rsidRDefault="00096EF1" w:rsidP="005B1AD4">
            <w:r>
              <w:t xml:space="preserve">Desa/ </w:t>
            </w:r>
            <w:proofErr w:type="spellStart"/>
            <w:r>
              <w:t>Kelurahan</w:t>
            </w:r>
            <w:proofErr w:type="spellEnd"/>
          </w:p>
        </w:tc>
        <w:tc>
          <w:tcPr>
            <w:tcW w:w="3569" w:type="pct"/>
            <w:gridSpan w:val="8"/>
          </w:tcPr>
          <w:p w14:paraId="672DAEF3" w14:textId="77777777" w:rsidR="00096EF1" w:rsidRDefault="00096EF1" w:rsidP="005B1AD4"/>
        </w:tc>
      </w:tr>
      <w:tr w:rsidR="00096EF1" w14:paraId="3C5607F7" w14:textId="77777777" w:rsidTr="00096EF1">
        <w:tc>
          <w:tcPr>
            <w:tcW w:w="227" w:type="pct"/>
          </w:tcPr>
          <w:p w14:paraId="5D25C2C1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0CAD5589" w14:textId="28926A89" w:rsidR="00096EF1" w:rsidRDefault="00096EF1" w:rsidP="005B1AD4">
            <w:proofErr w:type="spellStart"/>
            <w:r>
              <w:t>Kecamatan</w:t>
            </w:r>
            <w:proofErr w:type="spellEnd"/>
          </w:p>
        </w:tc>
        <w:tc>
          <w:tcPr>
            <w:tcW w:w="3569" w:type="pct"/>
            <w:gridSpan w:val="8"/>
          </w:tcPr>
          <w:p w14:paraId="70B72010" w14:textId="77777777" w:rsidR="00096EF1" w:rsidRDefault="00096EF1" w:rsidP="005B1AD4"/>
        </w:tc>
      </w:tr>
      <w:tr w:rsidR="00096EF1" w14:paraId="511D03D6" w14:textId="77777777" w:rsidTr="00096EF1">
        <w:tc>
          <w:tcPr>
            <w:tcW w:w="227" w:type="pct"/>
          </w:tcPr>
          <w:p w14:paraId="4B7C55D6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7BF5DB0A" w14:textId="1A31EAE8" w:rsidR="00096EF1" w:rsidRDefault="00096EF1" w:rsidP="005B1AD4">
            <w:proofErr w:type="spellStart"/>
            <w:r>
              <w:t>Kabupaten</w:t>
            </w:r>
            <w:proofErr w:type="spellEnd"/>
            <w:r>
              <w:t>/ Kota</w:t>
            </w:r>
          </w:p>
        </w:tc>
        <w:tc>
          <w:tcPr>
            <w:tcW w:w="3569" w:type="pct"/>
            <w:gridSpan w:val="8"/>
          </w:tcPr>
          <w:p w14:paraId="21E108D8" w14:textId="77777777" w:rsidR="00096EF1" w:rsidRDefault="00096EF1" w:rsidP="005B1AD4"/>
        </w:tc>
      </w:tr>
      <w:tr w:rsidR="00096EF1" w14:paraId="53BBC7FA" w14:textId="77777777" w:rsidTr="00096EF1">
        <w:tc>
          <w:tcPr>
            <w:tcW w:w="227" w:type="pct"/>
          </w:tcPr>
          <w:p w14:paraId="6128F983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7BF90F72" w14:textId="0DF0A162" w:rsidR="00096EF1" w:rsidRDefault="00096EF1" w:rsidP="005B1AD4">
            <w:proofErr w:type="spellStart"/>
            <w:r>
              <w:t>Provinsi</w:t>
            </w:r>
            <w:proofErr w:type="spellEnd"/>
          </w:p>
        </w:tc>
        <w:tc>
          <w:tcPr>
            <w:tcW w:w="3569" w:type="pct"/>
            <w:gridSpan w:val="8"/>
          </w:tcPr>
          <w:p w14:paraId="1CD28818" w14:textId="77777777" w:rsidR="00096EF1" w:rsidRDefault="00096EF1" w:rsidP="005B1AD4"/>
        </w:tc>
      </w:tr>
      <w:tr w:rsidR="00096EF1" w14:paraId="2730A2EF" w14:textId="77777777" w:rsidTr="00096EF1">
        <w:tc>
          <w:tcPr>
            <w:tcW w:w="227" w:type="pct"/>
          </w:tcPr>
          <w:p w14:paraId="65F391B1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4C292544" w14:textId="798E3176" w:rsidR="00096EF1" w:rsidRPr="00DE3D9D" w:rsidRDefault="00096EF1" w:rsidP="005B1AD4">
            <w:r>
              <w:t>Negara</w:t>
            </w:r>
          </w:p>
        </w:tc>
        <w:tc>
          <w:tcPr>
            <w:tcW w:w="3569" w:type="pct"/>
            <w:gridSpan w:val="8"/>
          </w:tcPr>
          <w:p w14:paraId="6187861B" w14:textId="77777777" w:rsidR="00096EF1" w:rsidRDefault="00096EF1" w:rsidP="005B1AD4"/>
        </w:tc>
      </w:tr>
      <w:tr w:rsidR="00096EF1" w14:paraId="4A50427F" w14:textId="77777777" w:rsidTr="00096EF1">
        <w:tc>
          <w:tcPr>
            <w:tcW w:w="227" w:type="pct"/>
          </w:tcPr>
          <w:p w14:paraId="0FE77E99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04" w:type="pct"/>
          </w:tcPr>
          <w:p w14:paraId="3EF069E8" w14:textId="4D7FAAF4" w:rsidR="00096EF1" w:rsidRPr="00DE3D9D" w:rsidRDefault="00096EF1" w:rsidP="00096EF1">
            <w:proofErr w:type="spellStart"/>
            <w:r>
              <w:t>Koordinat</w:t>
            </w:r>
            <w:proofErr w:type="spellEnd"/>
          </w:p>
        </w:tc>
        <w:tc>
          <w:tcPr>
            <w:tcW w:w="3569" w:type="pct"/>
            <w:gridSpan w:val="8"/>
          </w:tcPr>
          <w:p w14:paraId="281BB735" w14:textId="77777777" w:rsidR="00096EF1" w:rsidRPr="00787D9E" w:rsidRDefault="00096EF1" w:rsidP="005B1AD4">
            <w:pPr>
              <w:rPr>
                <w:i/>
              </w:rPr>
            </w:pPr>
            <w:r w:rsidRPr="00787D9E">
              <w:rPr>
                <w:i/>
              </w:rPr>
              <w:t>(</w:t>
            </w:r>
            <w:r>
              <w:rPr>
                <w:i/>
              </w:rPr>
              <w:t xml:space="preserve">geo-tagging </w:t>
            </w:r>
            <w:r w:rsidRPr="00787D9E">
              <w:rPr>
                <w:i/>
              </w:rPr>
              <w:t xml:space="preserve">for mobile </w:t>
            </w:r>
            <w:r>
              <w:rPr>
                <w:i/>
              </w:rPr>
              <w:t xml:space="preserve">app </w:t>
            </w:r>
            <w:r w:rsidRPr="00787D9E">
              <w:rPr>
                <w:i/>
              </w:rPr>
              <w:t>users)</w:t>
            </w:r>
          </w:p>
        </w:tc>
      </w:tr>
    </w:tbl>
    <w:p w14:paraId="37DBACAF" w14:textId="77777777" w:rsidR="00883470" w:rsidRDefault="00883470" w:rsidP="00DE3D9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6"/>
        <w:gridCol w:w="2981"/>
        <w:gridCol w:w="424"/>
        <w:gridCol w:w="281"/>
        <w:gridCol w:w="709"/>
        <w:gridCol w:w="427"/>
        <w:gridCol w:w="426"/>
        <w:gridCol w:w="308"/>
        <w:gridCol w:w="822"/>
        <w:gridCol w:w="2222"/>
      </w:tblGrid>
      <w:tr w:rsidR="00417E0A" w14:paraId="202CA2FD" w14:textId="77777777" w:rsidTr="00417E0A">
        <w:tc>
          <w:tcPr>
            <w:tcW w:w="5000" w:type="pct"/>
            <w:gridSpan w:val="10"/>
            <w:shd w:val="clear" w:color="auto" w:fill="D9D9D9" w:themeFill="background1" w:themeFillShade="D9"/>
          </w:tcPr>
          <w:p w14:paraId="017C7F4F" w14:textId="77777777" w:rsidR="00417E0A" w:rsidRDefault="00417E0A" w:rsidP="00417E0A">
            <w:pPr>
              <w:pStyle w:val="Heading1"/>
            </w:pPr>
            <w:r>
              <w:t>KE</w:t>
            </w:r>
            <w:r>
              <w:rPr>
                <w:spacing w:val="-4"/>
              </w:rPr>
              <w:t>T</w:t>
            </w:r>
            <w:r>
              <w:t>ERANGAN</w:t>
            </w:r>
            <w:r w:rsidR="00B955A3">
              <w:t xml:space="preserve"> </w:t>
            </w:r>
            <w:r>
              <w:rPr>
                <w:w w:val="102"/>
              </w:rPr>
              <w:t>SEKOLAH</w:t>
            </w:r>
          </w:p>
        </w:tc>
      </w:tr>
      <w:tr w:rsidR="00883470" w14:paraId="257CA89F" w14:textId="77777777" w:rsidTr="00096EF1">
        <w:tc>
          <w:tcPr>
            <w:tcW w:w="231" w:type="pct"/>
          </w:tcPr>
          <w:p w14:paraId="6B757A9B" w14:textId="77777777" w:rsidR="00883470" w:rsidRDefault="00883470" w:rsidP="0088347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44" w:type="pct"/>
            <w:gridSpan w:val="3"/>
          </w:tcPr>
          <w:p w14:paraId="14ED8895" w14:textId="6538D1F1" w:rsidR="00883470" w:rsidRDefault="00883470" w:rsidP="00096EF1">
            <w:proofErr w:type="spellStart"/>
            <w:r>
              <w:t>Jumlah</w:t>
            </w:r>
            <w:proofErr w:type="spellEnd"/>
            <w:r w:rsidR="00B955A3">
              <w:t xml:space="preserve"> </w:t>
            </w:r>
            <w:r>
              <w:rPr>
                <w:w w:val="102"/>
              </w:rPr>
              <w:t xml:space="preserve">Guru </w:t>
            </w:r>
          </w:p>
        </w:tc>
        <w:tc>
          <w:tcPr>
            <w:tcW w:w="393" w:type="pct"/>
            <w:tcBorders>
              <w:right w:val="nil"/>
            </w:tcBorders>
          </w:tcPr>
          <w:p w14:paraId="779D6629" w14:textId="77777777" w:rsidR="00883470" w:rsidRDefault="00883470" w:rsidP="00883470"/>
        </w:tc>
        <w:tc>
          <w:tcPr>
            <w:tcW w:w="644" w:type="pct"/>
            <w:gridSpan w:val="3"/>
            <w:tcBorders>
              <w:left w:val="nil"/>
              <w:right w:val="nil"/>
            </w:tcBorders>
          </w:tcPr>
          <w:p w14:paraId="6C652F46" w14:textId="77777777" w:rsidR="00883470" w:rsidRDefault="00883470" w:rsidP="00883470">
            <w:r>
              <w:t>Perempuan</w:t>
            </w:r>
          </w:p>
        </w:tc>
        <w:tc>
          <w:tcPr>
            <w:tcW w:w="456" w:type="pct"/>
            <w:tcBorders>
              <w:left w:val="nil"/>
              <w:right w:val="nil"/>
            </w:tcBorders>
          </w:tcPr>
          <w:p w14:paraId="00D37E5B" w14:textId="77777777" w:rsidR="00883470" w:rsidRDefault="00883470" w:rsidP="00883470"/>
        </w:tc>
        <w:tc>
          <w:tcPr>
            <w:tcW w:w="1232" w:type="pct"/>
            <w:tcBorders>
              <w:left w:val="nil"/>
            </w:tcBorders>
          </w:tcPr>
          <w:p w14:paraId="4CA30827" w14:textId="77777777" w:rsidR="00883470" w:rsidRDefault="00883470" w:rsidP="00883470">
            <w:r>
              <w:t>Laki-</w:t>
            </w:r>
            <w:proofErr w:type="spellStart"/>
            <w:r>
              <w:t>laki</w:t>
            </w:r>
            <w:proofErr w:type="spellEnd"/>
          </w:p>
        </w:tc>
      </w:tr>
      <w:tr w:rsidR="00096EF1" w14:paraId="57F5A498" w14:textId="77777777" w:rsidTr="00096EF1">
        <w:tc>
          <w:tcPr>
            <w:tcW w:w="231" w:type="pct"/>
          </w:tcPr>
          <w:p w14:paraId="339E9289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44" w:type="pct"/>
            <w:gridSpan w:val="3"/>
          </w:tcPr>
          <w:p w14:paraId="65685A99" w14:textId="68A5E100" w:rsidR="00096EF1" w:rsidRDefault="00096EF1" w:rsidP="00096EF1">
            <w:proofErr w:type="spellStart"/>
            <w:r>
              <w:t>Jumlah</w:t>
            </w:r>
            <w:proofErr w:type="spellEnd"/>
            <w:r>
              <w:t xml:space="preserve"> </w:t>
            </w:r>
            <w:r>
              <w:rPr>
                <w:w w:val="102"/>
              </w:rPr>
              <w:t xml:space="preserve">Tenaga Pendidikan </w:t>
            </w:r>
            <w:proofErr w:type="spellStart"/>
            <w:r>
              <w:rPr>
                <w:w w:val="102"/>
              </w:rPr>
              <w:t>Lainnya</w:t>
            </w:r>
            <w:proofErr w:type="spellEnd"/>
            <w:r>
              <w:rPr>
                <w:w w:val="102"/>
              </w:rPr>
              <w:t xml:space="preserve"> </w:t>
            </w:r>
          </w:p>
        </w:tc>
        <w:tc>
          <w:tcPr>
            <w:tcW w:w="393" w:type="pct"/>
            <w:tcBorders>
              <w:right w:val="nil"/>
            </w:tcBorders>
          </w:tcPr>
          <w:p w14:paraId="6F688EB3" w14:textId="77777777" w:rsidR="00096EF1" w:rsidRDefault="00096EF1" w:rsidP="005B1AD4"/>
        </w:tc>
        <w:tc>
          <w:tcPr>
            <w:tcW w:w="644" w:type="pct"/>
            <w:gridSpan w:val="3"/>
            <w:tcBorders>
              <w:left w:val="nil"/>
              <w:right w:val="nil"/>
            </w:tcBorders>
          </w:tcPr>
          <w:p w14:paraId="1937512E" w14:textId="77777777" w:rsidR="00096EF1" w:rsidRDefault="00096EF1" w:rsidP="005B1AD4">
            <w:r>
              <w:t>Perempuan</w:t>
            </w:r>
          </w:p>
        </w:tc>
        <w:tc>
          <w:tcPr>
            <w:tcW w:w="456" w:type="pct"/>
            <w:tcBorders>
              <w:left w:val="nil"/>
              <w:right w:val="nil"/>
            </w:tcBorders>
          </w:tcPr>
          <w:p w14:paraId="7A3217C4" w14:textId="77777777" w:rsidR="00096EF1" w:rsidRDefault="00096EF1" w:rsidP="005B1AD4"/>
        </w:tc>
        <w:tc>
          <w:tcPr>
            <w:tcW w:w="1232" w:type="pct"/>
            <w:tcBorders>
              <w:left w:val="nil"/>
            </w:tcBorders>
          </w:tcPr>
          <w:p w14:paraId="6EC6B409" w14:textId="77777777" w:rsidR="00096EF1" w:rsidRDefault="00096EF1" w:rsidP="005B1AD4">
            <w:r>
              <w:t>Laki-</w:t>
            </w:r>
            <w:proofErr w:type="spellStart"/>
            <w:r>
              <w:t>laki</w:t>
            </w:r>
            <w:proofErr w:type="spellEnd"/>
          </w:p>
        </w:tc>
      </w:tr>
      <w:tr w:rsidR="00883470" w14:paraId="7006FD34" w14:textId="77777777" w:rsidTr="00096EF1">
        <w:tc>
          <w:tcPr>
            <w:tcW w:w="231" w:type="pct"/>
          </w:tcPr>
          <w:p w14:paraId="3A5DA2A5" w14:textId="77777777" w:rsidR="00883470" w:rsidRDefault="00883470" w:rsidP="0088347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44" w:type="pct"/>
            <w:gridSpan w:val="3"/>
          </w:tcPr>
          <w:p w14:paraId="35356756" w14:textId="77777777" w:rsidR="00883470" w:rsidRDefault="00883470" w:rsidP="00883470">
            <w:proofErr w:type="spellStart"/>
            <w:r>
              <w:t>Jumlah</w:t>
            </w:r>
            <w:proofErr w:type="spellEnd"/>
            <w:r>
              <w:t xml:space="preserve"> Murid</w:t>
            </w:r>
          </w:p>
        </w:tc>
        <w:tc>
          <w:tcPr>
            <w:tcW w:w="393" w:type="pct"/>
            <w:tcBorders>
              <w:right w:val="nil"/>
            </w:tcBorders>
          </w:tcPr>
          <w:p w14:paraId="5CCA2E73" w14:textId="77777777" w:rsidR="00883470" w:rsidRDefault="00883470" w:rsidP="00883470"/>
        </w:tc>
        <w:tc>
          <w:tcPr>
            <w:tcW w:w="644" w:type="pct"/>
            <w:gridSpan w:val="3"/>
            <w:tcBorders>
              <w:left w:val="nil"/>
              <w:right w:val="nil"/>
            </w:tcBorders>
          </w:tcPr>
          <w:p w14:paraId="5364D44F" w14:textId="77777777" w:rsidR="00883470" w:rsidRDefault="00883470" w:rsidP="00883470">
            <w:r>
              <w:t>Perempuan</w:t>
            </w:r>
          </w:p>
        </w:tc>
        <w:tc>
          <w:tcPr>
            <w:tcW w:w="456" w:type="pct"/>
            <w:tcBorders>
              <w:left w:val="nil"/>
              <w:right w:val="nil"/>
            </w:tcBorders>
          </w:tcPr>
          <w:p w14:paraId="5E31AF11" w14:textId="77777777" w:rsidR="00883470" w:rsidRDefault="00883470" w:rsidP="00883470"/>
        </w:tc>
        <w:tc>
          <w:tcPr>
            <w:tcW w:w="1232" w:type="pct"/>
            <w:tcBorders>
              <w:left w:val="nil"/>
            </w:tcBorders>
          </w:tcPr>
          <w:p w14:paraId="33160D3F" w14:textId="77777777" w:rsidR="00883470" w:rsidRDefault="00883470" w:rsidP="00883470">
            <w:r>
              <w:t>Laki-</w:t>
            </w:r>
            <w:proofErr w:type="spellStart"/>
            <w:r>
              <w:t>laki</w:t>
            </w:r>
            <w:proofErr w:type="spellEnd"/>
          </w:p>
        </w:tc>
      </w:tr>
      <w:tr w:rsidR="00883470" w14:paraId="21BC6043" w14:textId="77777777" w:rsidTr="00096EF1">
        <w:tc>
          <w:tcPr>
            <w:tcW w:w="231" w:type="pct"/>
          </w:tcPr>
          <w:p w14:paraId="572CB37E" w14:textId="77777777" w:rsidR="00883470" w:rsidRDefault="00883470" w:rsidP="0088347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44" w:type="pct"/>
            <w:gridSpan w:val="3"/>
          </w:tcPr>
          <w:p w14:paraId="68EECF7F" w14:textId="446CBD85" w:rsidR="00883470" w:rsidRDefault="00883470" w:rsidP="004352D0">
            <w:proofErr w:type="spellStart"/>
            <w:r>
              <w:t>Jumlah</w:t>
            </w:r>
            <w:proofErr w:type="spellEnd"/>
            <w:r>
              <w:t xml:space="preserve"> Murid </w:t>
            </w:r>
            <w:proofErr w:type="spellStart"/>
            <w:r w:rsidR="004352D0" w:rsidRPr="00903E94">
              <w:rPr>
                <w:color w:val="FF0000"/>
                <w:rPrChange w:id="3" w:author="Dear Sinandang" w:date="2018-02-09T23:52:00Z">
                  <w:rPr/>
                </w:rPrChange>
              </w:rPr>
              <w:t>Penyandang</w:t>
            </w:r>
            <w:proofErr w:type="spellEnd"/>
            <w:r w:rsidR="004352D0" w:rsidRPr="00903E94">
              <w:rPr>
                <w:color w:val="FF0000"/>
                <w:rPrChange w:id="4" w:author="Dear Sinandang" w:date="2018-02-09T23:52:00Z">
                  <w:rPr/>
                </w:rPrChange>
              </w:rPr>
              <w:t xml:space="preserve"> </w:t>
            </w:r>
            <w:proofErr w:type="spellStart"/>
            <w:r w:rsidR="004352D0" w:rsidRPr="00903E94">
              <w:rPr>
                <w:color w:val="FF0000"/>
                <w:rPrChange w:id="5" w:author="Dear Sinandang" w:date="2018-02-09T23:52:00Z">
                  <w:rPr/>
                </w:rPrChange>
              </w:rPr>
              <w:t>Disabilitas</w:t>
            </w:r>
            <w:proofErr w:type="spellEnd"/>
            <w:r w:rsidRPr="00215EF1">
              <w:rPr>
                <w:vertAlign w:val="superscript"/>
              </w:rPr>
              <w:footnoteReference w:id="1"/>
            </w:r>
          </w:p>
        </w:tc>
        <w:tc>
          <w:tcPr>
            <w:tcW w:w="393" w:type="pct"/>
            <w:tcBorders>
              <w:right w:val="nil"/>
            </w:tcBorders>
          </w:tcPr>
          <w:p w14:paraId="2C9B3C77" w14:textId="77777777" w:rsidR="00883470" w:rsidRDefault="00883470" w:rsidP="00883470"/>
        </w:tc>
        <w:tc>
          <w:tcPr>
            <w:tcW w:w="644" w:type="pct"/>
            <w:gridSpan w:val="3"/>
            <w:tcBorders>
              <w:left w:val="nil"/>
              <w:right w:val="nil"/>
            </w:tcBorders>
          </w:tcPr>
          <w:p w14:paraId="5A6B6856" w14:textId="77777777" w:rsidR="00883470" w:rsidRDefault="00883470" w:rsidP="00883470">
            <w:r>
              <w:t>Perempuan</w:t>
            </w:r>
          </w:p>
        </w:tc>
        <w:tc>
          <w:tcPr>
            <w:tcW w:w="456" w:type="pct"/>
            <w:tcBorders>
              <w:left w:val="nil"/>
              <w:right w:val="nil"/>
            </w:tcBorders>
          </w:tcPr>
          <w:p w14:paraId="658E938A" w14:textId="77777777" w:rsidR="00883470" w:rsidRDefault="00883470" w:rsidP="00883470"/>
        </w:tc>
        <w:tc>
          <w:tcPr>
            <w:tcW w:w="1232" w:type="pct"/>
            <w:tcBorders>
              <w:left w:val="nil"/>
            </w:tcBorders>
          </w:tcPr>
          <w:p w14:paraId="29BF0F58" w14:textId="77777777" w:rsidR="00883470" w:rsidRDefault="00883470" w:rsidP="00883470">
            <w:r>
              <w:t>Laki-</w:t>
            </w:r>
            <w:proofErr w:type="spellStart"/>
            <w:r>
              <w:t>laki</w:t>
            </w:r>
            <w:proofErr w:type="spellEnd"/>
          </w:p>
        </w:tc>
      </w:tr>
      <w:tr w:rsidR="00883470" w14:paraId="3A4C6D9D" w14:textId="77777777" w:rsidTr="00096EF1">
        <w:tc>
          <w:tcPr>
            <w:tcW w:w="231" w:type="pct"/>
          </w:tcPr>
          <w:p w14:paraId="52C5B425" w14:textId="77777777" w:rsidR="00883470" w:rsidRDefault="00883470" w:rsidP="0088347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53" w:type="pct"/>
          </w:tcPr>
          <w:p w14:paraId="059CC610" w14:textId="3EB5B3FD" w:rsidR="00883470" w:rsidRDefault="00883470" w:rsidP="00883470">
            <w:r>
              <w:t>Jarak</w:t>
            </w:r>
            <w:r w:rsidR="00B955A3">
              <w:t xml:space="preserve"> </w:t>
            </w:r>
            <w:proofErr w:type="spellStart"/>
            <w:r>
              <w:t>Sekolah</w:t>
            </w:r>
            <w:proofErr w:type="spellEnd"/>
            <w:r w:rsidR="00B955A3">
              <w:t xml:space="preserve"> </w:t>
            </w:r>
            <w:proofErr w:type="spellStart"/>
            <w:r>
              <w:t>dari</w:t>
            </w:r>
            <w:proofErr w:type="spellEnd"/>
            <w:r w:rsidRPr="00883470">
              <w:t xml:space="preserve"> </w:t>
            </w:r>
            <w:r w:rsidR="00096EF1">
              <w:t xml:space="preserve">garis </w:t>
            </w:r>
            <w:proofErr w:type="spellStart"/>
            <w:r w:rsidRPr="00883470">
              <w:t>pantai</w:t>
            </w:r>
            <w:proofErr w:type="spellEnd"/>
          </w:p>
        </w:tc>
        <w:tc>
          <w:tcPr>
            <w:tcW w:w="3117" w:type="pct"/>
            <w:gridSpan w:val="8"/>
          </w:tcPr>
          <w:p w14:paraId="6A670663" w14:textId="704E7FDA" w:rsidR="00883470" w:rsidRDefault="00000000" w:rsidP="00883470">
            <w:pPr>
              <w:spacing w:before="69"/>
              <w:rPr>
                <w:w w:val="102"/>
              </w:rPr>
            </w:pPr>
            <w:sdt>
              <w:sdtPr>
                <w:id w:val="-243961868"/>
              </w:sdtPr>
              <w:sdtContent>
                <w:r w:rsidR="008834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3470">
              <w:t xml:space="preserve">  </w:t>
            </w:r>
            <w:r w:rsidR="00096EF1">
              <w:t>K</w:t>
            </w:r>
            <w:r w:rsidR="00883470">
              <w:rPr>
                <w:spacing w:val="4"/>
              </w:rPr>
              <w:t>u</w:t>
            </w:r>
            <w:r w:rsidR="00883470">
              <w:t>rang</w:t>
            </w:r>
            <w:r w:rsidR="00B955A3">
              <w:t xml:space="preserve"> </w:t>
            </w:r>
            <w:proofErr w:type="spellStart"/>
            <w:r w:rsidR="00883470">
              <w:t>dari</w:t>
            </w:r>
            <w:proofErr w:type="spellEnd"/>
            <w:r w:rsidR="00B955A3">
              <w:t xml:space="preserve"> </w:t>
            </w:r>
            <w:r w:rsidR="00883470">
              <w:t>500</w:t>
            </w:r>
            <w:r w:rsidR="00B955A3">
              <w:t xml:space="preserve"> </w:t>
            </w:r>
            <w:r w:rsidR="00096EF1">
              <w:rPr>
                <w:w w:val="102"/>
              </w:rPr>
              <w:t>meter</w:t>
            </w:r>
          </w:p>
          <w:p w14:paraId="0D6CF51C" w14:textId="78173456" w:rsidR="00883470" w:rsidRDefault="00000000" w:rsidP="00883470">
            <w:pPr>
              <w:spacing w:before="69"/>
            </w:pPr>
            <w:sdt>
              <w:sdtPr>
                <w:id w:val="-740256866"/>
              </w:sdtPr>
              <w:sdtContent>
                <w:r w:rsidR="00A5789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3470">
              <w:t xml:space="preserve">  </w:t>
            </w:r>
            <w:r w:rsidR="00096EF1">
              <w:t xml:space="preserve">Antara </w:t>
            </w:r>
            <w:r w:rsidR="00883470">
              <w:t>500-2000</w:t>
            </w:r>
            <w:r w:rsidR="00B955A3">
              <w:t xml:space="preserve"> </w:t>
            </w:r>
            <w:r w:rsidR="00883470">
              <w:rPr>
                <w:spacing w:val="4"/>
                <w:w w:val="102"/>
              </w:rPr>
              <w:t>m</w:t>
            </w:r>
            <w:r w:rsidR="00096EF1">
              <w:rPr>
                <w:w w:val="102"/>
              </w:rPr>
              <w:t>eter</w:t>
            </w:r>
          </w:p>
          <w:p w14:paraId="3871793E" w14:textId="4E261A26" w:rsidR="00883470" w:rsidRDefault="00000000" w:rsidP="00883470">
            <w:pPr>
              <w:rPr>
                <w:w w:val="102"/>
              </w:rPr>
            </w:pPr>
            <w:sdt>
              <w:sdtPr>
                <w:id w:val="2111707519"/>
              </w:sdtPr>
              <w:sdtContent>
                <w:r w:rsidR="008834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3470">
              <w:t xml:space="preserve">  </w:t>
            </w:r>
            <w:proofErr w:type="spellStart"/>
            <w:r w:rsidR="00096EF1">
              <w:t>L</w:t>
            </w:r>
            <w:r w:rsidR="00883470">
              <w:t>ebih</w:t>
            </w:r>
            <w:proofErr w:type="spellEnd"/>
            <w:r w:rsidR="00B955A3">
              <w:t xml:space="preserve"> </w:t>
            </w:r>
            <w:proofErr w:type="spellStart"/>
            <w:r w:rsidR="00883470">
              <w:t>dari</w:t>
            </w:r>
            <w:proofErr w:type="spellEnd"/>
            <w:r w:rsidR="00B955A3">
              <w:t xml:space="preserve"> </w:t>
            </w:r>
            <w:r w:rsidR="00883470">
              <w:t>200</w:t>
            </w:r>
            <w:r w:rsidR="00096EF1">
              <w:t>0</w:t>
            </w:r>
            <w:r w:rsidR="00B955A3">
              <w:t xml:space="preserve"> </w:t>
            </w:r>
            <w:r w:rsidR="00096EF1">
              <w:rPr>
                <w:w w:val="102"/>
              </w:rPr>
              <w:t>meter</w:t>
            </w:r>
          </w:p>
          <w:p w14:paraId="2803F14A" w14:textId="306EB73B" w:rsidR="00EC00CD" w:rsidRDefault="00000000" w:rsidP="00883470">
            <w:sdt>
              <w:sdtPr>
                <w:id w:val="-393662920"/>
              </w:sdtPr>
              <w:sdtContent>
                <w:r w:rsidR="00EC00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00CD">
              <w:t xml:space="preserve">  Tidak </w:t>
            </w:r>
            <w:r w:rsidR="00EC00CD">
              <w:rPr>
                <w:w w:val="102"/>
              </w:rPr>
              <w:t>Ta</w:t>
            </w:r>
            <w:r w:rsidR="00EC00CD">
              <w:rPr>
                <w:spacing w:val="5"/>
                <w:w w:val="102"/>
              </w:rPr>
              <w:t>h</w:t>
            </w:r>
            <w:r w:rsidR="00EC00CD">
              <w:rPr>
                <w:w w:val="102"/>
              </w:rPr>
              <w:t>u</w:t>
            </w:r>
          </w:p>
        </w:tc>
      </w:tr>
      <w:tr w:rsidR="00883470" w14:paraId="30585A1E" w14:textId="77777777" w:rsidTr="00096EF1">
        <w:trPr>
          <w:trHeight w:val="992"/>
        </w:trPr>
        <w:tc>
          <w:tcPr>
            <w:tcW w:w="231" w:type="pct"/>
          </w:tcPr>
          <w:p w14:paraId="2115EFB0" w14:textId="77777777" w:rsidR="00883470" w:rsidRDefault="00883470" w:rsidP="0088347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53" w:type="pct"/>
          </w:tcPr>
          <w:p w14:paraId="6198E9A2" w14:textId="77777777" w:rsidR="00883470" w:rsidRDefault="00883470" w:rsidP="00883470">
            <w:proofErr w:type="spellStart"/>
            <w:r>
              <w:t>Ketinggian</w:t>
            </w:r>
            <w:proofErr w:type="spellEnd"/>
            <w:r w:rsidR="00B955A3">
              <w:t xml:space="preserve"> </w:t>
            </w:r>
            <w:proofErr w:type="spellStart"/>
            <w:r>
              <w:t>Sekolah</w:t>
            </w:r>
            <w:proofErr w:type="spellEnd"/>
            <w:r w:rsidR="00B955A3">
              <w:t xml:space="preserve"> </w:t>
            </w:r>
            <w:proofErr w:type="spellStart"/>
            <w:r>
              <w:t>dari</w:t>
            </w:r>
            <w:proofErr w:type="spellEnd"/>
            <w:r w:rsidRPr="00883470">
              <w:t xml:space="preserve"> </w:t>
            </w:r>
            <w:proofErr w:type="spellStart"/>
            <w:r w:rsidRPr="00883470">
              <w:t>pantai</w:t>
            </w:r>
            <w:proofErr w:type="spellEnd"/>
          </w:p>
        </w:tc>
        <w:tc>
          <w:tcPr>
            <w:tcW w:w="3117" w:type="pct"/>
            <w:gridSpan w:val="8"/>
          </w:tcPr>
          <w:p w14:paraId="4247DC9E" w14:textId="35A7EA7B" w:rsidR="00883470" w:rsidRDefault="00000000" w:rsidP="00883470">
            <w:pPr>
              <w:spacing w:before="69"/>
            </w:pPr>
            <w:sdt>
              <w:sdtPr>
                <w:id w:val="685095201"/>
              </w:sdtPr>
              <w:sdtContent>
                <w:r w:rsidR="008834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3470">
              <w:t xml:space="preserve">  </w:t>
            </w:r>
            <w:r w:rsidR="00096EF1">
              <w:t xml:space="preserve">Kurang </w:t>
            </w:r>
            <w:proofErr w:type="spellStart"/>
            <w:r w:rsidR="00096EF1">
              <w:t>dari</w:t>
            </w:r>
            <w:proofErr w:type="spellEnd"/>
            <w:r w:rsidR="00096EF1">
              <w:t xml:space="preserve"> </w:t>
            </w:r>
            <w:r w:rsidR="00883470">
              <w:t>5</w:t>
            </w:r>
            <w:r w:rsidR="00B955A3">
              <w:t xml:space="preserve"> </w:t>
            </w:r>
            <w:r w:rsidR="00883470">
              <w:t>meter</w:t>
            </w:r>
            <w:r w:rsidR="00B955A3">
              <w:t xml:space="preserve"> </w:t>
            </w:r>
            <w:r w:rsidR="00096EF1">
              <w:rPr>
                <w:w w:val="102"/>
              </w:rPr>
              <w:t>di</w:t>
            </w:r>
            <w:r w:rsidR="004352D0">
              <w:rPr>
                <w:w w:val="102"/>
              </w:rPr>
              <w:t xml:space="preserve"> </w:t>
            </w:r>
            <w:proofErr w:type="spellStart"/>
            <w:r w:rsidR="00096EF1">
              <w:rPr>
                <w:w w:val="102"/>
              </w:rPr>
              <w:t>atas</w:t>
            </w:r>
            <w:proofErr w:type="spellEnd"/>
            <w:r w:rsidR="00096EF1">
              <w:rPr>
                <w:w w:val="102"/>
              </w:rPr>
              <w:t xml:space="preserve"> </w:t>
            </w:r>
            <w:proofErr w:type="spellStart"/>
            <w:r w:rsidR="00096EF1">
              <w:rPr>
                <w:w w:val="102"/>
              </w:rPr>
              <w:t>permukaan</w:t>
            </w:r>
            <w:proofErr w:type="spellEnd"/>
            <w:r w:rsidR="00096EF1">
              <w:rPr>
                <w:w w:val="102"/>
              </w:rPr>
              <w:t xml:space="preserve"> </w:t>
            </w:r>
            <w:proofErr w:type="spellStart"/>
            <w:r w:rsidR="00096EF1">
              <w:rPr>
                <w:w w:val="102"/>
              </w:rPr>
              <w:t>laut</w:t>
            </w:r>
            <w:proofErr w:type="spellEnd"/>
          </w:p>
          <w:p w14:paraId="59E78166" w14:textId="424D9723" w:rsidR="00883470" w:rsidRDefault="00000000" w:rsidP="00883470">
            <w:pPr>
              <w:spacing w:before="79"/>
            </w:pPr>
            <w:sdt>
              <w:sdtPr>
                <w:id w:val="-1847787579"/>
              </w:sdtPr>
              <w:sdtContent>
                <w:r w:rsidR="008834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3470">
              <w:t xml:space="preserve">  </w:t>
            </w:r>
            <w:r w:rsidR="00096EF1">
              <w:t xml:space="preserve">Antara </w:t>
            </w:r>
            <w:r w:rsidR="00883470">
              <w:t>5-10</w:t>
            </w:r>
            <w:r w:rsidR="00096EF1">
              <w:t xml:space="preserve"> </w:t>
            </w:r>
            <w:r w:rsidR="00096EF1">
              <w:rPr>
                <w:w w:val="102"/>
              </w:rPr>
              <w:t>meter di</w:t>
            </w:r>
            <w:r w:rsidR="004352D0">
              <w:rPr>
                <w:w w:val="102"/>
              </w:rPr>
              <w:t xml:space="preserve"> </w:t>
            </w:r>
            <w:proofErr w:type="spellStart"/>
            <w:r w:rsidR="00096EF1">
              <w:rPr>
                <w:w w:val="102"/>
              </w:rPr>
              <w:t>atas</w:t>
            </w:r>
            <w:proofErr w:type="spellEnd"/>
            <w:r w:rsidR="00096EF1">
              <w:rPr>
                <w:w w:val="102"/>
              </w:rPr>
              <w:t xml:space="preserve"> </w:t>
            </w:r>
            <w:proofErr w:type="spellStart"/>
            <w:r w:rsidR="00096EF1">
              <w:rPr>
                <w:w w:val="102"/>
              </w:rPr>
              <w:t>permukaan</w:t>
            </w:r>
            <w:proofErr w:type="spellEnd"/>
            <w:r w:rsidR="00096EF1">
              <w:rPr>
                <w:w w:val="102"/>
              </w:rPr>
              <w:t xml:space="preserve"> </w:t>
            </w:r>
            <w:proofErr w:type="spellStart"/>
            <w:r w:rsidR="00096EF1">
              <w:rPr>
                <w:w w:val="102"/>
              </w:rPr>
              <w:t>laut</w:t>
            </w:r>
            <w:proofErr w:type="spellEnd"/>
          </w:p>
          <w:p w14:paraId="215C0464" w14:textId="1E3CCE54" w:rsidR="00883470" w:rsidRDefault="00000000" w:rsidP="00883470">
            <w:pPr>
              <w:spacing w:before="76"/>
              <w:rPr>
                <w:w w:val="102"/>
              </w:rPr>
            </w:pPr>
            <w:sdt>
              <w:sdtPr>
                <w:id w:val="-1516921926"/>
              </w:sdtPr>
              <w:sdtContent>
                <w:r w:rsidR="008834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3470">
              <w:t xml:space="preserve">  </w:t>
            </w:r>
            <w:proofErr w:type="spellStart"/>
            <w:r w:rsidR="00096EF1">
              <w:t>Lebih</w:t>
            </w:r>
            <w:proofErr w:type="spellEnd"/>
            <w:r w:rsidR="00096EF1">
              <w:t xml:space="preserve"> </w:t>
            </w:r>
            <w:proofErr w:type="spellStart"/>
            <w:r w:rsidR="00096EF1">
              <w:t>dari</w:t>
            </w:r>
            <w:proofErr w:type="spellEnd"/>
            <w:r w:rsidR="00096EF1">
              <w:t xml:space="preserve"> </w:t>
            </w:r>
            <w:r w:rsidR="00883470">
              <w:rPr>
                <w:spacing w:val="5"/>
              </w:rPr>
              <w:t>1</w:t>
            </w:r>
            <w:r w:rsidR="00883470">
              <w:t>0</w:t>
            </w:r>
            <w:r w:rsidR="00B955A3">
              <w:t xml:space="preserve"> </w:t>
            </w:r>
            <w:r w:rsidR="00883470">
              <w:t>meter</w:t>
            </w:r>
            <w:r w:rsidR="00B955A3">
              <w:t xml:space="preserve"> </w:t>
            </w:r>
            <w:r w:rsidR="00096EF1">
              <w:t>di</w:t>
            </w:r>
            <w:r w:rsidR="004352D0">
              <w:t xml:space="preserve"> </w:t>
            </w:r>
            <w:proofErr w:type="spellStart"/>
            <w:r w:rsidR="00096EF1">
              <w:t>atas</w:t>
            </w:r>
            <w:proofErr w:type="spellEnd"/>
            <w:r w:rsidR="00096EF1">
              <w:t xml:space="preserve"> </w:t>
            </w:r>
            <w:proofErr w:type="spellStart"/>
            <w:r w:rsidR="00096EF1">
              <w:t>permukaan</w:t>
            </w:r>
            <w:proofErr w:type="spellEnd"/>
            <w:r w:rsidR="00096EF1">
              <w:t xml:space="preserve"> </w:t>
            </w:r>
            <w:proofErr w:type="spellStart"/>
            <w:r w:rsidR="00096EF1">
              <w:t>laut</w:t>
            </w:r>
            <w:proofErr w:type="spellEnd"/>
          </w:p>
          <w:p w14:paraId="62213E1A" w14:textId="77777777" w:rsidR="00883470" w:rsidRDefault="00000000" w:rsidP="00883470">
            <w:pPr>
              <w:spacing w:before="76"/>
            </w:pPr>
            <w:sdt>
              <w:sdtPr>
                <w:id w:val="-1611575208"/>
              </w:sdtPr>
              <w:sdtContent>
                <w:r w:rsidR="008834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3470">
              <w:t xml:space="preserve">  Tidak</w:t>
            </w:r>
            <w:r w:rsidR="00B955A3">
              <w:t xml:space="preserve"> </w:t>
            </w:r>
            <w:r w:rsidR="00883470">
              <w:rPr>
                <w:w w:val="102"/>
              </w:rPr>
              <w:t>Ta</w:t>
            </w:r>
            <w:r w:rsidR="00883470">
              <w:rPr>
                <w:spacing w:val="5"/>
                <w:w w:val="102"/>
              </w:rPr>
              <w:t>h</w:t>
            </w:r>
            <w:r w:rsidR="00883470">
              <w:rPr>
                <w:w w:val="102"/>
              </w:rPr>
              <w:t>u</w:t>
            </w:r>
          </w:p>
        </w:tc>
      </w:tr>
      <w:tr w:rsidR="00AD6D28" w14:paraId="67152C04" w14:textId="77777777" w:rsidTr="00096EF1">
        <w:tc>
          <w:tcPr>
            <w:tcW w:w="231" w:type="pct"/>
          </w:tcPr>
          <w:p w14:paraId="4885EF3D" w14:textId="77777777" w:rsidR="00883470" w:rsidRDefault="00883470" w:rsidP="0088347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53" w:type="pct"/>
          </w:tcPr>
          <w:p w14:paraId="5537D5CB" w14:textId="77777777" w:rsidR="00883470" w:rsidRDefault="00883470" w:rsidP="00883470">
            <w:r>
              <w:t>Jenis</w:t>
            </w:r>
            <w:r w:rsidR="00B955A3">
              <w:t xml:space="preserve"> </w:t>
            </w:r>
            <w:proofErr w:type="spellStart"/>
            <w:r>
              <w:t>di</w:t>
            </w:r>
            <w:r w:rsidRPr="00883470">
              <w:t>n</w:t>
            </w:r>
            <w:r>
              <w:t>ding</w:t>
            </w:r>
            <w:proofErr w:type="spellEnd"/>
            <w:r w:rsidR="00B955A3">
              <w:t xml:space="preserve"> </w:t>
            </w:r>
            <w:proofErr w:type="spellStart"/>
            <w:r>
              <w:t>bangunan</w:t>
            </w:r>
            <w:proofErr w:type="spellEnd"/>
            <w:r w:rsidRPr="00883470">
              <w:t xml:space="preserve"> </w:t>
            </w:r>
            <w:proofErr w:type="spellStart"/>
            <w:r w:rsidRPr="00883470">
              <w:t>terbanyak</w:t>
            </w:r>
            <w:proofErr w:type="spellEnd"/>
          </w:p>
        </w:tc>
        <w:sdt>
          <w:sdtPr>
            <w:id w:val="-2065160249"/>
          </w:sdtPr>
          <w:sdtContent>
            <w:tc>
              <w:tcPr>
                <w:tcW w:w="235" w:type="pct"/>
                <w:tcBorders>
                  <w:right w:val="nil"/>
                </w:tcBorders>
              </w:tcPr>
              <w:p w14:paraId="5A11B665" w14:textId="77777777" w:rsidR="00883470" w:rsidRDefault="00AD6D28" w:rsidP="0088347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86" w:type="pct"/>
            <w:gridSpan w:val="3"/>
            <w:tcBorders>
              <w:left w:val="nil"/>
            </w:tcBorders>
          </w:tcPr>
          <w:p w14:paraId="748F1EE0" w14:textId="77777777" w:rsidR="00883470" w:rsidRDefault="00883470" w:rsidP="00883470">
            <w:r>
              <w:t>Bet</w:t>
            </w:r>
            <w:r>
              <w:rPr>
                <w:spacing w:val="5"/>
              </w:rPr>
              <w:t>o</w:t>
            </w:r>
            <w:r>
              <w:t>n/bata</w:t>
            </w:r>
          </w:p>
        </w:tc>
        <w:sdt>
          <w:sdtPr>
            <w:id w:val="-1468582965"/>
          </w:sdtPr>
          <w:sdtContent>
            <w:tc>
              <w:tcPr>
                <w:tcW w:w="236" w:type="pct"/>
                <w:tcBorders>
                  <w:right w:val="nil"/>
                </w:tcBorders>
              </w:tcPr>
              <w:p w14:paraId="31A05D94" w14:textId="77777777" w:rsidR="00883470" w:rsidRDefault="00883470" w:rsidP="0088347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859" w:type="pct"/>
            <w:gridSpan w:val="3"/>
            <w:tcBorders>
              <w:left w:val="nil"/>
            </w:tcBorders>
          </w:tcPr>
          <w:p w14:paraId="7032C750" w14:textId="77777777" w:rsidR="00883470" w:rsidRDefault="00883470" w:rsidP="00883470">
            <w:proofErr w:type="spellStart"/>
            <w:r>
              <w:t>Lainnya</w:t>
            </w:r>
            <w:proofErr w:type="spellEnd"/>
          </w:p>
        </w:tc>
      </w:tr>
      <w:tr w:rsidR="00AD6D28" w14:paraId="520FEF48" w14:textId="77777777" w:rsidTr="00096EF1">
        <w:tc>
          <w:tcPr>
            <w:tcW w:w="231" w:type="pct"/>
          </w:tcPr>
          <w:p w14:paraId="32467B48" w14:textId="77777777" w:rsidR="00883470" w:rsidRDefault="00883470" w:rsidP="0088347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53" w:type="pct"/>
          </w:tcPr>
          <w:p w14:paraId="54F44D3A" w14:textId="77777777" w:rsidR="00883470" w:rsidRDefault="00883470" w:rsidP="00883470">
            <w:r>
              <w:t>Jenis</w:t>
            </w:r>
            <w:r w:rsidRPr="00883470">
              <w:t xml:space="preserve"> </w:t>
            </w:r>
            <w:proofErr w:type="spellStart"/>
            <w:r w:rsidRPr="00883470">
              <w:t>bangunan</w:t>
            </w:r>
            <w:proofErr w:type="spellEnd"/>
          </w:p>
        </w:tc>
        <w:sdt>
          <w:sdtPr>
            <w:id w:val="1442181000"/>
          </w:sdtPr>
          <w:sdtContent>
            <w:tc>
              <w:tcPr>
                <w:tcW w:w="235" w:type="pct"/>
                <w:tcBorders>
                  <w:right w:val="nil"/>
                </w:tcBorders>
              </w:tcPr>
              <w:p w14:paraId="3B437C44" w14:textId="77777777" w:rsidR="00883470" w:rsidRDefault="00883470" w:rsidP="0088347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86" w:type="pct"/>
            <w:gridSpan w:val="3"/>
            <w:tcBorders>
              <w:left w:val="nil"/>
            </w:tcBorders>
          </w:tcPr>
          <w:p w14:paraId="27032082" w14:textId="77777777" w:rsidR="00883470" w:rsidRDefault="00883470" w:rsidP="00883470">
            <w:proofErr w:type="spellStart"/>
            <w:r>
              <w:t>Bert</w:t>
            </w:r>
            <w:r>
              <w:rPr>
                <w:spacing w:val="5"/>
              </w:rPr>
              <w:t>i</w:t>
            </w:r>
            <w:r>
              <w:t>ngkat</w:t>
            </w:r>
            <w:proofErr w:type="spellEnd"/>
          </w:p>
        </w:tc>
        <w:sdt>
          <w:sdtPr>
            <w:id w:val="1170609581"/>
          </w:sdtPr>
          <w:sdtContent>
            <w:tc>
              <w:tcPr>
                <w:tcW w:w="236" w:type="pct"/>
                <w:tcBorders>
                  <w:right w:val="nil"/>
                </w:tcBorders>
              </w:tcPr>
              <w:p w14:paraId="3E02F2F8" w14:textId="77777777" w:rsidR="00883470" w:rsidRDefault="00883470" w:rsidP="0088347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859" w:type="pct"/>
            <w:gridSpan w:val="3"/>
            <w:tcBorders>
              <w:left w:val="nil"/>
            </w:tcBorders>
          </w:tcPr>
          <w:p w14:paraId="122FE279" w14:textId="41E9DEEE" w:rsidR="00883470" w:rsidRDefault="00883470" w:rsidP="00883470">
            <w:r>
              <w:t>Tidak</w:t>
            </w:r>
            <w:r w:rsidR="004352D0">
              <w:t xml:space="preserve"> </w:t>
            </w:r>
            <w:proofErr w:type="spellStart"/>
            <w:r>
              <w:rPr>
                <w:w w:val="102"/>
              </w:rPr>
              <w:t>bertingkat</w:t>
            </w:r>
            <w:proofErr w:type="spellEnd"/>
          </w:p>
        </w:tc>
      </w:tr>
      <w:tr w:rsidR="00883470" w14:paraId="60F9ED8E" w14:textId="77777777" w:rsidTr="00096EF1">
        <w:tc>
          <w:tcPr>
            <w:tcW w:w="231" w:type="pct"/>
          </w:tcPr>
          <w:p w14:paraId="485B8741" w14:textId="77777777" w:rsidR="00883470" w:rsidRDefault="00883470" w:rsidP="0088347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53" w:type="pct"/>
          </w:tcPr>
          <w:p w14:paraId="7A60AA3E" w14:textId="77777777" w:rsidR="00883470" w:rsidRPr="007164C4" w:rsidRDefault="00883470" w:rsidP="00D63646">
            <w:proofErr w:type="spellStart"/>
            <w:r w:rsidRPr="007164C4">
              <w:t>Apabila</w:t>
            </w:r>
            <w:proofErr w:type="spellEnd"/>
            <w:r w:rsidRPr="007164C4">
              <w:t xml:space="preserve"> </w:t>
            </w:r>
            <w:proofErr w:type="spellStart"/>
            <w:r w:rsidRPr="007164C4">
              <w:t>bertingkat</w:t>
            </w:r>
            <w:proofErr w:type="spellEnd"/>
            <w:r w:rsidRPr="007164C4">
              <w:t xml:space="preserve">, </w:t>
            </w:r>
            <w:proofErr w:type="spellStart"/>
            <w:r w:rsidRPr="007164C4">
              <w:t>kondisi</w:t>
            </w:r>
            <w:proofErr w:type="spellEnd"/>
            <w:r w:rsidRPr="007164C4">
              <w:t xml:space="preserve"> </w:t>
            </w:r>
            <w:proofErr w:type="spellStart"/>
            <w:r w:rsidRPr="007164C4">
              <w:t>dinding</w:t>
            </w:r>
            <w:proofErr w:type="spellEnd"/>
            <w:r w:rsidRPr="007164C4">
              <w:t xml:space="preserve"> pada </w:t>
            </w:r>
            <w:proofErr w:type="spellStart"/>
            <w:r w:rsidRPr="007164C4">
              <w:t>lantai</w:t>
            </w:r>
            <w:proofErr w:type="spellEnd"/>
            <w:r w:rsidRPr="007164C4">
              <w:t xml:space="preserve"> </w:t>
            </w:r>
            <w:proofErr w:type="spellStart"/>
            <w:r w:rsidRPr="007164C4">
              <w:t>terbawah</w:t>
            </w:r>
            <w:proofErr w:type="spellEnd"/>
          </w:p>
        </w:tc>
        <w:tc>
          <w:tcPr>
            <w:tcW w:w="3117" w:type="pct"/>
            <w:gridSpan w:val="8"/>
          </w:tcPr>
          <w:p w14:paraId="6970005C" w14:textId="77777777" w:rsidR="007164C4" w:rsidRPr="007164C4" w:rsidRDefault="00000000" w:rsidP="007164C4">
            <w:pPr>
              <w:spacing w:before="69"/>
            </w:pPr>
            <w:sdt>
              <w:sdtPr>
                <w:id w:val="1467391009"/>
              </w:sdtPr>
              <w:sdtContent>
                <w:r w:rsidR="007164C4" w:rsidRPr="007164C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164C4" w:rsidRPr="007164C4">
              <w:t xml:space="preserve">  </w:t>
            </w:r>
            <w:proofErr w:type="spellStart"/>
            <w:r w:rsidR="007164C4" w:rsidRPr="007164C4">
              <w:t>Tanpa</w:t>
            </w:r>
            <w:proofErr w:type="spellEnd"/>
            <w:r w:rsidR="00D63646">
              <w:t xml:space="preserve"> </w:t>
            </w:r>
            <w:proofErr w:type="spellStart"/>
            <w:r w:rsidR="007164C4" w:rsidRPr="007164C4">
              <w:rPr>
                <w:w w:val="102"/>
              </w:rPr>
              <w:t>jende</w:t>
            </w:r>
            <w:r w:rsidR="007164C4" w:rsidRPr="007164C4">
              <w:rPr>
                <w:spacing w:val="5"/>
                <w:w w:val="102"/>
              </w:rPr>
              <w:t>l</w:t>
            </w:r>
            <w:r w:rsidR="007164C4" w:rsidRPr="007164C4">
              <w:rPr>
                <w:w w:val="102"/>
              </w:rPr>
              <w:t>a</w:t>
            </w:r>
            <w:proofErr w:type="spellEnd"/>
            <w:r w:rsidR="007164C4" w:rsidRPr="007164C4">
              <w:rPr>
                <w:w w:val="102"/>
              </w:rPr>
              <w:t xml:space="preserve"> </w:t>
            </w:r>
            <w:proofErr w:type="spellStart"/>
            <w:r w:rsidR="007164C4" w:rsidRPr="007164C4">
              <w:rPr>
                <w:w w:val="102"/>
              </w:rPr>
              <w:t>atau</w:t>
            </w:r>
            <w:proofErr w:type="spellEnd"/>
            <w:r w:rsidR="007164C4" w:rsidRPr="007164C4">
              <w:rPr>
                <w:w w:val="102"/>
              </w:rPr>
              <w:t xml:space="preserve"> </w:t>
            </w:r>
            <w:proofErr w:type="spellStart"/>
            <w:r w:rsidR="007164C4" w:rsidRPr="007164C4">
              <w:rPr>
                <w:w w:val="102"/>
              </w:rPr>
              <w:t>ventilasi</w:t>
            </w:r>
            <w:proofErr w:type="spellEnd"/>
          </w:p>
          <w:p w14:paraId="08CAC2BC" w14:textId="77777777" w:rsidR="007164C4" w:rsidRPr="007164C4" w:rsidRDefault="00000000" w:rsidP="007164C4">
            <w:pPr>
              <w:spacing w:before="79"/>
            </w:pPr>
            <w:sdt>
              <w:sdtPr>
                <w:id w:val="840273709"/>
              </w:sdtPr>
              <w:sdtContent>
                <w:r w:rsidR="007164C4" w:rsidRPr="007164C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164C4" w:rsidRPr="007164C4">
              <w:t xml:space="preserve">  Luas </w:t>
            </w:r>
            <w:proofErr w:type="spellStart"/>
            <w:r w:rsidR="007164C4" w:rsidRPr="007164C4">
              <w:rPr>
                <w:w w:val="102"/>
              </w:rPr>
              <w:t>jendela</w:t>
            </w:r>
            <w:proofErr w:type="spellEnd"/>
            <w:r w:rsidR="007164C4" w:rsidRPr="007164C4">
              <w:rPr>
                <w:w w:val="102"/>
              </w:rPr>
              <w:t xml:space="preserve"> </w:t>
            </w:r>
            <w:proofErr w:type="spellStart"/>
            <w:r w:rsidR="007164C4" w:rsidRPr="007164C4">
              <w:rPr>
                <w:w w:val="102"/>
              </w:rPr>
              <w:t>atau</w:t>
            </w:r>
            <w:proofErr w:type="spellEnd"/>
            <w:r w:rsidR="007164C4" w:rsidRPr="007164C4">
              <w:rPr>
                <w:w w:val="102"/>
              </w:rPr>
              <w:t xml:space="preserve"> </w:t>
            </w:r>
            <w:proofErr w:type="spellStart"/>
            <w:r w:rsidR="007164C4" w:rsidRPr="007164C4">
              <w:rPr>
                <w:w w:val="102"/>
              </w:rPr>
              <w:t>venti</w:t>
            </w:r>
            <w:r w:rsidR="007164C4" w:rsidRPr="007164C4">
              <w:rPr>
                <w:spacing w:val="4"/>
                <w:w w:val="102"/>
              </w:rPr>
              <w:t>l</w:t>
            </w:r>
            <w:r w:rsidR="007164C4" w:rsidRPr="007164C4">
              <w:rPr>
                <w:w w:val="102"/>
              </w:rPr>
              <w:t>asi</w:t>
            </w:r>
            <w:proofErr w:type="spellEnd"/>
            <w:r w:rsidR="007164C4" w:rsidRPr="007164C4">
              <w:rPr>
                <w:w w:val="102"/>
              </w:rPr>
              <w:t xml:space="preserve"> </w:t>
            </w:r>
            <w:proofErr w:type="spellStart"/>
            <w:r w:rsidR="007164C4" w:rsidRPr="007164C4">
              <w:rPr>
                <w:w w:val="102"/>
              </w:rPr>
              <w:t>kurang</w:t>
            </w:r>
            <w:proofErr w:type="spellEnd"/>
            <w:r w:rsidR="007164C4" w:rsidRPr="007164C4">
              <w:rPr>
                <w:w w:val="102"/>
              </w:rPr>
              <w:t xml:space="preserve"> </w:t>
            </w:r>
            <w:proofErr w:type="spellStart"/>
            <w:r w:rsidR="007164C4" w:rsidRPr="007164C4">
              <w:rPr>
                <w:w w:val="102"/>
              </w:rPr>
              <w:t>dari</w:t>
            </w:r>
            <w:proofErr w:type="spellEnd"/>
            <w:r w:rsidR="007164C4" w:rsidRPr="007164C4">
              <w:rPr>
                <w:w w:val="102"/>
              </w:rPr>
              <w:t xml:space="preserve"> 50% </w:t>
            </w:r>
            <w:proofErr w:type="spellStart"/>
            <w:r w:rsidR="007164C4" w:rsidRPr="007164C4">
              <w:rPr>
                <w:w w:val="102"/>
              </w:rPr>
              <w:t>luas</w:t>
            </w:r>
            <w:proofErr w:type="spellEnd"/>
            <w:r w:rsidR="007164C4" w:rsidRPr="007164C4">
              <w:rPr>
                <w:w w:val="102"/>
              </w:rPr>
              <w:t xml:space="preserve"> </w:t>
            </w:r>
            <w:proofErr w:type="spellStart"/>
            <w:r w:rsidR="007164C4" w:rsidRPr="007164C4">
              <w:rPr>
                <w:w w:val="102"/>
              </w:rPr>
              <w:t>dinding</w:t>
            </w:r>
            <w:proofErr w:type="spellEnd"/>
          </w:p>
          <w:p w14:paraId="659D5CB1" w14:textId="77777777" w:rsidR="00883470" w:rsidRPr="007164C4" w:rsidRDefault="00000000" w:rsidP="007164C4">
            <w:sdt>
              <w:sdtPr>
                <w:id w:val="298585281"/>
              </w:sdtPr>
              <w:sdtContent>
                <w:r w:rsidR="007164C4" w:rsidRPr="007164C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164C4" w:rsidRPr="007164C4">
              <w:t xml:space="preserve">  Luas </w:t>
            </w:r>
            <w:proofErr w:type="spellStart"/>
            <w:r w:rsidR="007164C4" w:rsidRPr="007164C4">
              <w:t>jen</w:t>
            </w:r>
            <w:r w:rsidR="007164C4" w:rsidRPr="007164C4">
              <w:rPr>
                <w:spacing w:val="5"/>
              </w:rPr>
              <w:t>d</w:t>
            </w:r>
            <w:r w:rsidR="007164C4" w:rsidRPr="007164C4">
              <w:t>ela</w:t>
            </w:r>
            <w:proofErr w:type="spellEnd"/>
            <w:r w:rsidR="007164C4" w:rsidRPr="007164C4">
              <w:t xml:space="preserve"> </w:t>
            </w:r>
            <w:proofErr w:type="spellStart"/>
            <w:r w:rsidR="007164C4" w:rsidRPr="007164C4">
              <w:t>atau</w:t>
            </w:r>
            <w:proofErr w:type="spellEnd"/>
            <w:r w:rsidR="007164C4" w:rsidRPr="007164C4">
              <w:t xml:space="preserve"> </w:t>
            </w:r>
            <w:proofErr w:type="spellStart"/>
            <w:r w:rsidR="007164C4" w:rsidRPr="007164C4">
              <w:t>ventilasi</w:t>
            </w:r>
            <w:proofErr w:type="spellEnd"/>
            <w:r w:rsidR="007164C4" w:rsidRPr="007164C4">
              <w:t xml:space="preserve"> </w:t>
            </w:r>
            <w:proofErr w:type="spellStart"/>
            <w:r w:rsidR="007164C4" w:rsidRPr="007164C4">
              <w:t>lebih</w:t>
            </w:r>
            <w:proofErr w:type="spellEnd"/>
            <w:r w:rsidR="007164C4" w:rsidRPr="007164C4">
              <w:t xml:space="preserve"> </w:t>
            </w:r>
            <w:proofErr w:type="spellStart"/>
            <w:r w:rsidR="007164C4" w:rsidRPr="007164C4">
              <w:t>dari</w:t>
            </w:r>
            <w:proofErr w:type="spellEnd"/>
            <w:r w:rsidR="007164C4" w:rsidRPr="007164C4">
              <w:t xml:space="preserve"> 50% </w:t>
            </w:r>
            <w:proofErr w:type="spellStart"/>
            <w:r w:rsidR="007164C4" w:rsidRPr="007164C4">
              <w:t>luas</w:t>
            </w:r>
            <w:proofErr w:type="spellEnd"/>
            <w:r w:rsidR="007164C4" w:rsidRPr="007164C4">
              <w:t xml:space="preserve"> </w:t>
            </w:r>
            <w:proofErr w:type="spellStart"/>
            <w:r w:rsidR="007164C4" w:rsidRPr="007164C4">
              <w:t>dinding</w:t>
            </w:r>
            <w:proofErr w:type="spellEnd"/>
          </w:p>
        </w:tc>
      </w:tr>
    </w:tbl>
    <w:p w14:paraId="2D36D1BF" w14:textId="77777777" w:rsidR="00883470" w:rsidRDefault="00883470" w:rsidP="00DE3D9D"/>
    <w:p w14:paraId="2B19566B" w14:textId="77777777" w:rsidR="00A57892" w:rsidRDefault="00A57892">
      <w:pPr>
        <w:spacing w:before="0" w:after="160" w:line="259" w:lineRule="auto"/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6"/>
        <w:gridCol w:w="2980"/>
        <w:gridCol w:w="2835"/>
        <w:gridCol w:w="474"/>
        <w:gridCol w:w="662"/>
        <w:gridCol w:w="426"/>
        <w:gridCol w:w="1223"/>
      </w:tblGrid>
      <w:tr w:rsidR="00096EF1" w14:paraId="7681080D" w14:textId="77777777" w:rsidTr="005B1AD4">
        <w:tc>
          <w:tcPr>
            <w:tcW w:w="231" w:type="pct"/>
          </w:tcPr>
          <w:p w14:paraId="11B8F9B8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53" w:type="pct"/>
          </w:tcPr>
          <w:p w14:paraId="0050CB22" w14:textId="53B5F41F" w:rsidR="00096EF1" w:rsidRPr="007164C4" w:rsidRDefault="00096EF1" w:rsidP="005B1AD4">
            <w:proofErr w:type="spellStart"/>
            <w:r w:rsidRPr="007164C4">
              <w:t>Kondisi</w:t>
            </w:r>
            <w:proofErr w:type="spellEnd"/>
            <w:r w:rsidRPr="007164C4">
              <w:t xml:space="preserve"> </w:t>
            </w:r>
            <w:proofErr w:type="spellStart"/>
            <w:r w:rsidRPr="007164C4">
              <w:t>Bangunan</w:t>
            </w:r>
            <w:proofErr w:type="spellEnd"/>
            <w:r w:rsidRPr="007164C4">
              <w:t xml:space="preserve"> </w:t>
            </w:r>
            <w:proofErr w:type="spellStart"/>
            <w:r w:rsidRPr="007164C4">
              <w:t>Sekolah</w:t>
            </w:r>
            <w:proofErr w:type="spellEnd"/>
            <w:r w:rsidR="002B57E2">
              <w:rPr>
                <w:rStyle w:val="FootnoteReference"/>
              </w:rPr>
              <w:footnoteReference w:id="2"/>
            </w:r>
          </w:p>
        </w:tc>
        <w:tc>
          <w:tcPr>
            <w:tcW w:w="3117" w:type="pct"/>
            <w:gridSpan w:val="5"/>
          </w:tcPr>
          <w:p w14:paraId="368D8F2D" w14:textId="02EE937F" w:rsidR="00096EF1" w:rsidRPr="007164C4" w:rsidRDefault="00000000" w:rsidP="005B1AD4">
            <w:pPr>
              <w:spacing w:before="69"/>
              <w:rPr>
                <w:w w:val="102"/>
              </w:rPr>
            </w:pPr>
            <w:sdt>
              <w:sdtPr>
                <w:id w:val="1596046901"/>
              </w:sdtPr>
              <w:sdtContent>
                <w:r w:rsidR="00096EF1" w:rsidRPr="007164C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6EF1" w:rsidRPr="007164C4">
              <w:t xml:space="preserve">  Bagian</w:t>
            </w:r>
            <w:r w:rsidR="00096EF1">
              <w:t xml:space="preserve"> </w:t>
            </w:r>
            <w:proofErr w:type="spellStart"/>
            <w:r w:rsidR="00096EF1" w:rsidRPr="007164C4">
              <w:rPr>
                <w:spacing w:val="5"/>
              </w:rPr>
              <w:t>b</w:t>
            </w:r>
            <w:r w:rsidR="00096EF1" w:rsidRPr="007164C4">
              <w:t>angunan</w:t>
            </w:r>
            <w:proofErr w:type="spellEnd"/>
            <w:r w:rsidR="00096EF1">
              <w:t xml:space="preserve"> </w:t>
            </w:r>
            <w:del w:id="9" w:author="Dear Sinandang" w:date="2018-02-09T23:52:00Z">
              <w:r w:rsidR="00096EF1" w:rsidRPr="007164C4" w:rsidDel="00903E94">
                <w:rPr>
                  <w:spacing w:val="-6"/>
                </w:rPr>
                <w:delText>y</w:delText>
              </w:r>
              <w:r w:rsidR="00096EF1" w:rsidRPr="007164C4" w:rsidDel="00903E94">
                <w:delText>ang</w:delText>
              </w:r>
              <w:r w:rsidR="00096EF1" w:rsidDel="00903E94">
                <w:delText xml:space="preserve"> </w:delText>
              </w:r>
            </w:del>
            <w:proofErr w:type="spellStart"/>
            <w:r w:rsidR="00096EF1" w:rsidRPr="007164C4">
              <w:t>pan</w:t>
            </w:r>
            <w:r w:rsidR="00096EF1" w:rsidRPr="007164C4">
              <w:rPr>
                <w:spacing w:val="5"/>
              </w:rPr>
              <w:t>j</w:t>
            </w:r>
            <w:r w:rsidR="00096EF1" w:rsidRPr="007164C4">
              <w:t>ang</w:t>
            </w:r>
            <w:proofErr w:type="spellEnd"/>
            <w:r w:rsidR="00096EF1" w:rsidRPr="007164C4">
              <w:t>,</w:t>
            </w:r>
            <w:r w:rsidR="00096EF1">
              <w:t xml:space="preserve"> </w:t>
            </w:r>
            <w:proofErr w:type="spellStart"/>
            <w:r w:rsidR="00096EF1" w:rsidRPr="007164C4">
              <w:t>se</w:t>
            </w:r>
            <w:r w:rsidR="00096EF1" w:rsidRPr="007164C4">
              <w:rPr>
                <w:spacing w:val="7"/>
              </w:rPr>
              <w:t>j</w:t>
            </w:r>
            <w:r w:rsidR="00096EF1" w:rsidRPr="007164C4">
              <w:t>ajar</w:t>
            </w:r>
            <w:proofErr w:type="spellEnd"/>
            <w:r w:rsidR="00096EF1">
              <w:t xml:space="preserve"> </w:t>
            </w:r>
            <w:proofErr w:type="spellStart"/>
            <w:r w:rsidR="00096EF1" w:rsidRPr="007164C4">
              <w:t>dengan</w:t>
            </w:r>
            <w:proofErr w:type="spellEnd"/>
            <w:r w:rsidR="00096EF1">
              <w:t xml:space="preserve"> </w:t>
            </w:r>
            <w:proofErr w:type="spellStart"/>
            <w:r w:rsidR="00096EF1" w:rsidRPr="007164C4">
              <w:rPr>
                <w:w w:val="102"/>
              </w:rPr>
              <w:t>pantai</w:t>
            </w:r>
            <w:proofErr w:type="spellEnd"/>
          </w:p>
          <w:p w14:paraId="6FBA712F" w14:textId="77777777" w:rsidR="00096EF1" w:rsidRPr="007164C4" w:rsidRDefault="00000000" w:rsidP="005B1AD4">
            <w:pPr>
              <w:spacing w:before="69"/>
              <w:rPr>
                <w:w w:val="102"/>
              </w:rPr>
            </w:pPr>
            <w:sdt>
              <w:sdtPr>
                <w:id w:val="1740361829"/>
              </w:sdtPr>
              <w:sdtContent>
                <w:r w:rsidR="00096EF1" w:rsidRPr="007164C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6EF1" w:rsidRPr="007164C4">
              <w:t xml:space="preserve">  Bagian</w:t>
            </w:r>
            <w:r w:rsidR="00096EF1">
              <w:t xml:space="preserve"> </w:t>
            </w:r>
            <w:proofErr w:type="spellStart"/>
            <w:r w:rsidR="00096EF1" w:rsidRPr="007164C4">
              <w:rPr>
                <w:spacing w:val="5"/>
              </w:rPr>
              <w:t>b</w:t>
            </w:r>
            <w:r w:rsidR="00096EF1" w:rsidRPr="007164C4">
              <w:t>angunan</w:t>
            </w:r>
            <w:proofErr w:type="spellEnd"/>
            <w:r w:rsidR="00096EF1">
              <w:t xml:space="preserve"> </w:t>
            </w:r>
            <w:proofErr w:type="spellStart"/>
            <w:r w:rsidR="00096EF1" w:rsidRPr="007164C4">
              <w:t>pan</w:t>
            </w:r>
            <w:r w:rsidR="00096EF1" w:rsidRPr="007164C4">
              <w:rPr>
                <w:spacing w:val="4"/>
              </w:rPr>
              <w:t>j</w:t>
            </w:r>
            <w:r w:rsidR="00096EF1" w:rsidRPr="007164C4">
              <w:t>ang</w:t>
            </w:r>
            <w:proofErr w:type="spellEnd"/>
            <w:r w:rsidR="00096EF1" w:rsidRPr="007164C4">
              <w:t>,</w:t>
            </w:r>
            <w:r w:rsidR="00096EF1">
              <w:t xml:space="preserve"> </w:t>
            </w:r>
            <w:proofErr w:type="spellStart"/>
            <w:r w:rsidR="00096EF1" w:rsidRPr="007164C4">
              <w:t>memben</w:t>
            </w:r>
            <w:r w:rsidR="00096EF1" w:rsidRPr="007164C4">
              <w:rPr>
                <w:spacing w:val="5"/>
              </w:rPr>
              <w:t>t</w:t>
            </w:r>
            <w:r w:rsidR="00096EF1" w:rsidRPr="007164C4">
              <w:t>uk</w:t>
            </w:r>
            <w:proofErr w:type="spellEnd"/>
            <w:r w:rsidR="00096EF1">
              <w:t xml:space="preserve"> </w:t>
            </w:r>
            <w:proofErr w:type="spellStart"/>
            <w:r w:rsidR="00096EF1" w:rsidRPr="007164C4">
              <w:t>sudut</w:t>
            </w:r>
            <w:proofErr w:type="spellEnd"/>
            <w:r w:rsidR="00096EF1">
              <w:t xml:space="preserve"> </w:t>
            </w:r>
            <w:proofErr w:type="spellStart"/>
            <w:r w:rsidR="00096EF1" w:rsidRPr="007164C4">
              <w:t>dengan</w:t>
            </w:r>
            <w:proofErr w:type="spellEnd"/>
            <w:r w:rsidR="00096EF1">
              <w:t xml:space="preserve"> </w:t>
            </w:r>
            <w:r w:rsidR="00096EF1" w:rsidRPr="007164C4">
              <w:t>ga</w:t>
            </w:r>
            <w:r w:rsidR="00096EF1" w:rsidRPr="007164C4">
              <w:rPr>
                <w:spacing w:val="4"/>
              </w:rPr>
              <w:t>r</w:t>
            </w:r>
            <w:r w:rsidR="00096EF1" w:rsidRPr="007164C4">
              <w:t>is</w:t>
            </w:r>
            <w:r w:rsidR="00096EF1">
              <w:t xml:space="preserve"> </w:t>
            </w:r>
            <w:proofErr w:type="spellStart"/>
            <w:r w:rsidR="00096EF1" w:rsidRPr="007164C4">
              <w:rPr>
                <w:w w:val="102"/>
              </w:rPr>
              <w:t>pan</w:t>
            </w:r>
            <w:r w:rsidR="00096EF1" w:rsidRPr="007164C4">
              <w:rPr>
                <w:spacing w:val="4"/>
                <w:w w:val="102"/>
              </w:rPr>
              <w:t>t</w:t>
            </w:r>
            <w:r w:rsidR="00096EF1" w:rsidRPr="007164C4">
              <w:rPr>
                <w:w w:val="102"/>
              </w:rPr>
              <w:t>ai</w:t>
            </w:r>
            <w:proofErr w:type="spellEnd"/>
          </w:p>
          <w:p w14:paraId="5E951D5F" w14:textId="77777777" w:rsidR="00096EF1" w:rsidRPr="007164C4" w:rsidRDefault="00000000" w:rsidP="005B1AD4">
            <w:pPr>
              <w:spacing w:before="69"/>
            </w:pPr>
            <w:sdt>
              <w:sdtPr>
                <w:id w:val="151808862"/>
              </w:sdtPr>
              <w:sdtContent>
                <w:r w:rsidR="00096EF1" w:rsidRPr="007164C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6EF1" w:rsidRPr="007164C4">
              <w:t xml:space="preserve">  Bagian</w:t>
            </w:r>
            <w:r w:rsidR="00096EF1">
              <w:t xml:space="preserve"> </w:t>
            </w:r>
            <w:proofErr w:type="spellStart"/>
            <w:r w:rsidR="00096EF1" w:rsidRPr="007164C4">
              <w:rPr>
                <w:spacing w:val="5"/>
              </w:rPr>
              <w:t>b</w:t>
            </w:r>
            <w:r w:rsidR="00096EF1" w:rsidRPr="007164C4">
              <w:t>angunan</w:t>
            </w:r>
            <w:proofErr w:type="spellEnd"/>
            <w:r w:rsidR="00096EF1">
              <w:t xml:space="preserve"> </w:t>
            </w:r>
            <w:del w:id="10" w:author="Dear Sinandang" w:date="2018-02-09T23:52:00Z">
              <w:r w:rsidR="00096EF1" w:rsidRPr="007164C4" w:rsidDel="00903E94">
                <w:rPr>
                  <w:spacing w:val="-6"/>
                </w:rPr>
                <w:delText>y</w:delText>
              </w:r>
              <w:r w:rsidR="00096EF1" w:rsidRPr="007164C4" w:rsidDel="00903E94">
                <w:delText>ang</w:delText>
              </w:r>
              <w:r w:rsidR="00096EF1" w:rsidDel="00903E94">
                <w:delText xml:space="preserve"> </w:delText>
              </w:r>
            </w:del>
            <w:proofErr w:type="spellStart"/>
            <w:r w:rsidR="00096EF1" w:rsidRPr="007164C4">
              <w:t>pan</w:t>
            </w:r>
            <w:r w:rsidR="00096EF1" w:rsidRPr="007164C4">
              <w:rPr>
                <w:spacing w:val="5"/>
              </w:rPr>
              <w:t>j</w:t>
            </w:r>
            <w:r w:rsidR="00096EF1" w:rsidRPr="007164C4">
              <w:t>ang</w:t>
            </w:r>
            <w:proofErr w:type="spellEnd"/>
            <w:r w:rsidR="00096EF1" w:rsidRPr="007164C4">
              <w:t>,</w:t>
            </w:r>
            <w:r w:rsidR="00096EF1">
              <w:t xml:space="preserve"> </w:t>
            </w:r>
            <w:proofErr w:type="spellStart"/>
            <w:r w:rsidR="00096EF1" w:rsidRPr="007164C4">
              <w:t>tegak</w:t>
            </w:r>
            <w:proofErr w:type="spellEnd"/>
            <w:r w:rsidR="00096EF1">
              <w:t xml:space="preserve"> </w:t>
            </w:r>
            <w:proofErr w:type="spellStart"/>
            <w:r w:rsidR="00096EF1" w:rsidRPr="007164C4">
              <w:rPr>
                <w:spacing w:val="5"/>
              </w:rPr>
              <w:t>l</w:t>
            </w:r>
            <w:r w:rsidR="00096EF1" w:rsidRPr="007164C4">
              <w:t>urus</w:t>
            </w:r>
            <w:proofErr w:type="spellEnd"/>
            <w:r w:rsidR="00096EF1">
              <w:t xml:space="preserve"> </w:t>
            </w:r>
            <w:proofErr w:type="spellStart"/>
            <w:r w:rsidR="00096EF1" w:rsidRPr="007164C4">
              <w:t>dengan</w:t>
            </w:r>
            <w:proofErr w:type="spellEnd"/>
            <w:r w:rsidR="00096EF1">
              <w:t xml:space="preserve"> </w:t>
            </w:r>
            <w:r w:rsidR="00096EF1" w:rsidRPr="007164C4">
              <w:t>garis</w:t>
            </w:r>
            <w:r w:rsidR="00096EF1">
              <w:t xml:space="preserve"> </w:t>
            </w:r>
            <w:proofErr w:type="spellStart"/>
            <w:r w:rsidR="00096EF1" w:rsidRPr="007164C4">
              <w:rPr>
                <w:w w:val="102"/>
              </w:rPr>
              <w:t>pantai</w:t>
            </w:r>
            <w:proofErr w:type="spellEnd"/>
          </w:p>
          <w:p w14:paraId="1994A4C0" w14:textId="77777777" w:rsidR="00096EF1" w:rsidRPr="007164C4" w:rsidRDefault="00000000" w:rsidP="005B1AD4">
            <w:sdt>
              <w:sdtPr>
                <w:id w:val="1573085771"/>
              </w:sdtPr>
              <w:sdtContent>
                <w:r w:rsidR="00096EF1" w:rsidRPr="007164C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6EF1" w:rsidRPr="007164C4">
              <w:t xml:space="preserve">  Tidak</w:t>
            </w:r>
            <w:r w:rsidR="00096EF1">
              <w:t xml:space="preserve"> </w:t>
            </w:r>
            <w:r w:rsidR="00096EF1" w:rsidRPr="007164C4">
              <w:rPr>
                <w:w w:val="102"/>
              </w:rPr>
              <w:t>Ta</w:t>
            </w:r>
            <w:r w:rsidR="00096EF1" w:rsidRPr="007164C4">
              <w:rPr>
                <w:spacing w:val="5"/>
                <w:w w:val="102"/>
              </w:rPr>
              <w:t>h</w:t>
            </w:r>
            <w:r w:rsidR="00096EF1" w:rsidRPr="007164C4">
              <w:rPr>
                <w:w w:val="102"/>
              </w:rPr>
              <w:t>u</w:t>
            </w:r>
          </w:p>
        </w:tc>
      </w:tr>
      <w:tr w:rsidR="00096EF1" w14:paraId="59C7D060" w14:textId="77777777" w:rsidTr="005B1AD4">
        <w:tc>
          <w:tcPr>
            <w:tcW w:w="231" w:type="pct"/>
          </w:tcPr>
          <w:p w14:paraId="4F1EE4AA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5" w:type="pct"/>
            <w:gridSpan w:val="2"/>
          </w:tcPr>
          <w:p w14:paraId="5F2A33F5" w14:textId="77777777" w:rsidR="00096EF1" w:rsidRDefault="00096EF1" w:rsidP="005B1AD4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setahun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, </w:t>
            </w:r>
            <w:proofErr w:type="spellStart"/>
            <w:r>
              <w:t>bangunan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audit </w:t>
            </w:r>
            <w:proofErr w:type="spellStart"/>
            <w:r>
              <w:t>ketahanan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dan tsunami?</w:t>
            </w:r>
          </w:p>
          <w:p w14:paraId="6F373708" w14:textId="5B72E933" w:rsidR="00096EF1" w:rsidRPr="00096EF1" w:rsidRDefault="00096EF1" w:rsidP="005B1AD4">
            <w:pPr>
              <w:rPr>
                <w:i/>
              </w:rPr>
            </w:pPr>
            <w:r w:rsidRPr="00096EF1">
              <w:rPr>
                <w:i/>
              </w:rPr>
              <w:t xml:space="preserve">(Jika </w:t>
            </w:r>
            <w:r w:rsidR="005B1AD4">
              <w:rPr>
                <w:i/>
              </w:rPr>
              <w:t xml:space="preserve">Anda </w:t>
            </w:r>
            <w:proofErr w:type="spellStart"/>
            <w:r w:rsidR="005B1AD4">
              <w:rPr>
                <w:i/>
              </w:rPr>
              <w:t>menjawab</w:t>
            </w:r>
            <w:proofErr w:type="spellEnd"/>
            <w:r w:rsidRPr="00096EF1">
              <w:rPr>
                <w:i/>
              </w:rPr>
              <w:t xml:space="preserve"> “Tidak”, </w:t>
            </w:r>
            <w:proofErr w:type="spellStart"/>
            <w:r w:rsidRPr="00096EF1">
              <w:rPr>
                <w:i/>
              </w:rPr>
              <w:t>lanjutkan</w:t>
            </w:r>
            <w:proofErr w:type="spellEnd"/>
            <w:r w:rsidRPr="00096EF1">
              <w:rPr>
                <w:i/>
              </w:rPr>
              <w:t xml:space="preserve"> </w:t>
            </w:r>
            <w:proofErr w:type="spellStart"/>
            <w:r w:rsidRPr="00096EF1">
              <w:rPr>
                <w:i/>
              </w:rPr>
              <w:t>ke</w:t>
            </w:r>
            <w:proofErr w:type="spellEnd"/>
            <w:r w:rsidRPr="00096EF1">
              <w:rPr>
                <w:i/>
              </w:rPr>
              <w:t xml:space="preserve"> #28)</w:t>
            </w:r>
          </w:p>
        </w:tc>
        <w:sdt>
          <w:sdtPr>
            <w:id w:val="-559248001"/>
          </w:sdtPr>
          <w:sdtContent>
            <w:tc>
              <w:tcPr>
                <w:tcW w:w="263" w:type="pct"/>
              </w:tcPr>
              <w:p w14:paraId="34470F9D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7" w:type="pct"/>
          </w:tcPr>
          <w:p w14:paraId="252ECE7B" w14:textId="77777777" w:rsidR="00096EF1" w:rsidRDefault="00096EF1" w:rsidP="005B1AD4">
            <w:r>
              <w:t>Ya</w:t>
            </w:r>
          </w:p>
        </w:tc>
        <w:sdt>
          <w:sdtPr>
            <w:id w:val="-1437283563"/>
          </w:sdtPr>
          <w:sdtContent>
            <w:tc>
              <w:tcPr>
                <w:tcW w:w="236" w:type="pct"/>
              </w:tcPr>
              <w:p w14:paraId="0FB4135D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78" w:type="pct"/>
          </w:tcPr>
          <w:p w14:paraId="0A577FA0" w14:textId="77777777" w:rsidR="00096EF1" w:rsidRDefault="00096EF1" w:rsidP="005B1AD4">
            <w:r>
              <w:t>Tidak</w:t>
            </w:r>
          </w:p>
        </w:tc>
      </w:tr>
      <w:tr w:rsidR="00096EF1" w14:paraId="7684C944" w14:textId="77777777" w:rsidTr="005B1AD4">
        <w:tc>
          <w:tcPr>
            <w:tcW w:w="231" w:type="pct"/>
          </w:tcPr>
          <w:p w14:paraId="6191D601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5" w:type="pct"/>
            <w:gridSpan w:val="2"/>
          </w:tcPr>
          <w:p w14:paraId="32CBCA1E" w14:textId="53CEF8DA" w:rsidR="00096EF1" w:rsidRDefault="00096EF1" w:rsidP="005B1AD4">
            <w:r>
              <w:t>Jika</w:t>
            </w:r>
            <w:ins w:id="11" w:author="Dear Sinandang" w:date="2018-02-09T23:58:00Z">
              <w:r w:rsidR="00903E94">
                <w:t xml:space="preserve"> </w:t>
              </w:r>
            </w:ins>
            <w:r>
              <w:t xml:space="preserve">#26 </w:t>
            </w:r>
            <w:proofErr w:type="spellStart"/>
            <w:r>
              <w:t>adalah</w:t>
            </w:r>
            <w:proofErr w:type="spellEnd"/>
            <w:r>
              <w:t xml:space="preserve"> “Y</w:t>
            </w:r>
            <w:r w:rsidRPr="00883470">
              <w:t>a</w:t>
            </w:r>
            <w:r>
              <w:t>”</w:t>
            </w:r>
            <w:r w:rsidRPr="00883470">
              <w:t xml:space="preserve">, </w:t>
            </w:r>
            <w:proofErr w:type="spellStart"/>
            <w:r w:rsidRPr="00883470">
              <w:t>apakah</w:t>
            </w:r>
            <w:proofErr w:type="spellEnd"/>
            <w:r w:rsidRPr="00883470"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audit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bahaya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dan tsunami?</w:t>
            </w:r>
          </w:p>
        </w:tc>
        <w:sdt>
          <w:sdtPr>
            <w:id w:val="1709842082"/>
          </w:sdtPr>
          <w:sdtContent>
            <w:tc>
              <w:tcPr>
                <w:tcW w:w="263" w:type="pct"/>
              </w:tcPr>
              <w:p w14:paraId="4F15AE00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7" w:type="pct"/>
          </w:tcPr>
          <w:p w14:paraId="0DC10C52" w14:textId="77777777" w:rsidR="00096EF1" w:rsidRDefault="00096EF1" w:rsidP="005B1AD4">
            <w:r>
              <w:t>Ya</w:t>
            </w:r>
          </w:p>
        </w:tc>
        <w:sdt>
          <w:sdtPr>
            <w:id w:val="1961681920"/>
          </w:sdtPr>
          <w:sdtContent>
            <w:tc>
              <w:tcPr>
                <w:tcW w:w="236" w:type="pct"/>
              </w:tcPr>
              <w:p w14:paraId="420262DB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78" w:type="pct"/>
          </w:tcPr>
          <w:p w14:paraId="709746D2" w14:textId="77777777" w:rsidR="00096EF1" w:rsidRDefault="00096EF1" w:rsidP="005B1AD4">
            <w:r>
              <w:t>Tidak</w:t>
            </w:r>
          </w:p>
        </w:tc>
      </w:tr>
    </w:tbl>
    <w:p w14:paraId="428C0C19" w14:textId="77777777" w:rsidR="00096EF1" w:rsidRDefault="00096EF1" w:rsidP="00DE3D9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"/>
        <w:gridCol w:w="433"/>
        <w:gridCol w:w="5384"/>
        <w:gridCol w:w="480"/>
        <w:gridCol w:w="938"/>
        <w:gridCol w:w="426"/>
        <w:gridCol w:w="941"/>
      </w:tblGrid>
      <w:tr w:rsidR="00417E0A" w14:paraId="47716FF3" w14:textId="77777777" w:rsidTr="00417E0A">
        <w:tc>
          <w:tcPr>
            <w:tcW w:w="5000" w:type="pct"/>
            <w:gridSpan w:val="7"/>
            <w:shd w:val="clear" w:color="auto" w:fill="D9D9D9" w:themeFill="background1" w:themeFillShade="D9"/>
          </w:tcPr>
          <w:p w14:paraId="707B5B7B" w14:textId="24AAA848" w:rsidR="00417E0A" w:rsidRDefault="00417E0A" w:rsidP="00417E0A">
            <w:pPr>
              <w:pStyle w:val="Heading1"/>
            </w:pPr>
            <w:r>
              <w:t>KEBIJAKAN</w:t>
            </w:r>
            <w:r w:rsidR="00D63646">
              <w:t xml:space="preserve"> </w:t>
            </w:r>
            <w:r>
              <w:t>KESIAPSIAGAAN</w:t>
            </w:r>
            <w:r w:rsidR="00D63646">
              <w:t xml:space="preserve"> </w:t>
            </w:r>
            <w:r>
              <w:t>BENCANA</w:t>
            </w:r>
            <w:ins w:id="12" w:author="Dear Sinandang" w:date="2018-02-09T23:59:00Z">
              <w:r w:rsidR="003A2EA4">
                <w:t xml:space="preserve"> (P)</w:t>
              </w:r>
            </w:ins>
          </w:p>
        </w:tc>
      </w:tr>
      <w:tr w:rsidR="00A57892" w14:paraId="7D95FAC2" w14:textId="77777777" w:rsidTr="00A57892">
        <w:tc>
          <w:tcPr>
            <w:tcW w:w="230" w:type="pct"/>
          </w:tcPr>
          <w:p w14:paraId="65E09744" w14:textId="77777777" w:rsidR="00A57892" w:rsidRDefault="00A57892" w:rsidP="00A5789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789318B7" w14:textId="168364F3" w:rsidR="00A57892" w:rsidRDefault="00A57892" w:rsidP="00A57892">
            <w:pPr>
              <w:spacing w:before="57" w:line="245" w:lineRule="auto"/>
              <w:ind w:right="71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 w:rsidR="002B57E2">
              <w:rPr>
                <w:rStyle w:val="FootnoteReference"/>
              </w:rPr>
              <w:footnoteReference w:id="3"/>
            </w:r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kesiapsiagaan</w:t>
            </w:r>
            <w:proofErr w:type="spellEnd"/>
            <w:r>
              <w:t xml:space="preserve">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di </w:t>
            </w:r>
            <w:proofErr w:type="spellStart"/>
            <w:r>
              <w:t>kabupaten</w:t>
            </w:r>
            <w:proofErr w:type="spellEnd"/>
            <w:r>
              <w:t xml:space="preserve">/ </w:t>
            </w:r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7417EB4F" w14:textId="400BD005" w:rsidR="00096EF1" w:rsidRDefault="00096EF1" w:rsidP="005B1AD4">
            <w:pPr>
              <w:spacing w:before="57" w:line="245" w:lineRule="auto"/>
              <w:ind w:right="71"/>
            </w:pPr>
            <w:r w:rsidRPr="00096EF1">
              <w:rPr>
                <w:i/>
              </w:rPr>
              <w:t xml:space="preserve">(Jika </w:t>
            </w:r>
            <w:r w:rsidR="005B1AD4">
              <w:rPr>
                <w:i/>
              </w:rPr>
              <w:t xml:space="preserve">Anda </w:t>
            </w:r>
            <w:proofErr w:type="spellStart"/>
            <w:r w:rsidR="005B1AD4">
              <w:rPr>
                <w:i/>
              </w:rPr>
              <w:t>menjawab</w:t>
            </w:r>
            <w:proofErr w:type="spellEnd"/>
            <w:r w:rsidRPr="00096EF1">
              <w:rPr>
                <w:i/>
              </w:rPr>
              <w:t xml:space="preserve"> “Tidak”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lanjutkan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</w:t>
            </w:r>
            <w:proofErr w:type="spellEnd"/>
            <w:r>
              <w:rPr>
                <w:i/>
              </w:rPr>
              <w:t xml:space="preserve"> #30</w:t>
            </w:r>
            <w:r w:rsidRPr="00096EF1">
              <w:rPr>
                <w:i/>
              </w:rPr>
              <w:t>)</w:t>
            </w:r>
          </w:p>
        </w:tc>
        <w:sdt>
          <w:sdtPr>
            <w:id w:val="-431977218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54AB2D35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45F23FAB" w14:textId="77777777" w:rsidR="00A57892" w:rsidRDefault="00A57892" w:rsidP="00A57892">
            <w:r>
              <w:t>Ya</w:t>
            </w:r>
          </w:p>
        </w:tc>
        <w:sdt>
          <w:sdtPr>
            <w:id w:val="1043875780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79814ECC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70B8D37B" w14:textId="77777777" w:rsidR="00A57892" w:rsidRDefault="00A57892" w:rsidP="00A57892">
            <w:r>
              <w:t>Tidak</w:t>
            </w:r>
          </w:p>
        </w:tc>
      </w:tr>
      <w:tr w:rsidR="00A57892" w14:paraId="6A725A71" w14:textId="77777777" w:rsidTr="00A57892">
        <w:tc>
          <w:tcPr>
            <w:tcW w:w="230" w:type="pct"/>
          </w:tcPr>
          <w:p w14:paraId="7DC1E606" w14:textId="77777777" w:rsidR="00A57892" w:rsidRDefault="00A57892" w:rsidP="00A5789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  <w:tcBorders>
              <w:bottom w:val="single" w:sz="4" w:space="0" w:color="auto"/>
            </w:tcBorders>
          </w:tcPr>
          <w:p w14:paraId="12A276A2" w14:textId="288BA641" w:rsidR="00A57892" w:rsidRDefault="00A57892" w:rsidP="00096EF1">
            <w:pPr>
              <w:spacing w:before="57" w:line="245" w:lineRule="auto"/>
              <w:ind w:right="71"/>
            </w:pPr>
            <w:r>
              <w:t>Jika</w:t>
            </w:r>
            <w:r w:rsidR="00096EF1">
              <w:t xml:space="preserve"> #28 </w:t>
            </w:r>
            <w:proofErr w:type="spellStart"/>
            <w:r w:rsidR="00096EF1">
              <w:t>adalah</w:t>
            </w:r>
            <w:proofErr w:type="spellEnd"/>
            <w:r w:rsidR="00096EF1">
              <w:t xml:space="preserve"> “Y</w:t>
            </w:r>
            <w:r>
              <w:t>a</w:t>
            </w:r>
            <w:r w:rsidR="00096EF1">
              <w:t>”</w:t>
            </w:r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  <w:r>
              <w:t xml:space="preserve"> di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</w:tc>
        <w:sdt>
          <w:sdtPr>
            <w:id w:val="1234123482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DADE177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906A" w14:textId="77777777" w:rsidR="00A57892" w:rsidRDefault="00A57892" w:rsidP="00A57892">
            <w:r>
              <w:t>Ya</w:t>
            </w:r>
          </w:p>
        </w:tc>
        <w:sdt>
          <w:sdtPr>
            <w:id w:val="500393342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43E17C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6B2E4DFA" w14:textId="77777777" w:rsidR="00A57892" w:rsidRDefault="00A57892" w:rsidP="00A57892">
            <w:r>
              <w:t>Tidak</w:t>
            </w:r>
          </w:p>
        </w:tc>
      </w:tr>
      <w:tr w:rsidR="00A57892" w14:paraId="68576E32" w14:textId="77777777" w:rsidTr="00A57892">
        <w:tc>
          <w:tcPr>
            <w:tcW w:w="230" w:type="pct"/>
          </w:tcPr>
          <w:p w14:paraId="40048D2C" w14:textId="77777777" w:rsidR="00A57892" w:rsidRDefault="00A57892" w:rsidP="00A5789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  <w:tcBorders>
              <w:right w:val="nil"/>
            </w:tcBorders>
          </w:tcPr>
          <w:p w14:paraId="09A8AEF3" w14:textId="6C098ACF" w:rsidR="00A57892" w:rsidRDefault="00A57892">
            <w:pPr>
              <w:spacing w:before="57" w:line="245" w:lineRule="auto"/>
              <w:ind w:right="71"/>
            </w:pPr>
            <w:proofErr w:type="spellStart"/>
            <w:r>
              <w:t>Apakah</w:t>
            </w:r>
            <w:proofErr w:type="spellEnd"/>
            <w:r w:rsidR="00D63646">
              <w:t xml:space="preserve"> </w:t>
            </w:r>
            <w:proofErr w:type="spellStart"/>
            <w:r>
              <w:t>seko</w:t>
            </w:r>
            <w:r w:rsidRPr="00A57892">
              <w:t>l</w:t>
            </w:r>
            <w:r>
              <w:t>ah</w:t>
            </w:r>
            <w:proofErr w:type="spellEnd"/>
            <w:r w:rsidR="00D63646">
              <w:t xml:space="preserve"> </w:t>
            </w:r>
            <w:proofErr w:type="spellStart"/>
            <w:r>
              <w:t>ini</w:t>
            </w:r>
            <w:proofErr w:type="spellEnd"/>
            <w:r w:rsidRPr="00A57892">
              <w:t xml:space="preserve"> </w:t>
            </w:r>
            <w:proofErr w:type="spellStart"/>
            <w:r w:rsidRPr="00A57892">
              <w:t>memiliki</w:t>
            </w:r>
            <w:proofErr w:type="spellEnd"/>
            <w:r w:rsidRPr="00A57892">
              <w:t xml:space="preserve"> </w:t>
            </w:r>
            <w:proofErr w:type="spellStart"/>
            <w:r>
              <w:t>kebij</w:t>
            </w:r>
            <w:r w:rsidRPr="00A57892">
              <w:t>a</w:t>
            </w:r>
            <w:r>
              <w:t>kan</w:t>
            </w:r>
            <w:proofErr w:type="spellEnd"/>
            <w:r w:rsidR="00D63646">
              <w:t xml:space="preserve"> </w:t>
            </w:r>
            <w:del w:id="13" w:author="Dear Sinandang" w:date="2018-02-10T00:05:00Z">
              <w:r w:rsidDel="003A2EA4">
                <w:delText>sebagai</w:delText>
              </w:r>
              <w:r w:rsidRPr="00A57892" w:rsidDel="003A2EA4">
                <w:delText xml:space="preserve"> </w:delText>
              </w:r>
            </w:del>
            <w:proofErr w:type="spellStart"/>
            <w:r w:rsidRPr="00A57892">
              <w:t>berikut</w:t>
            </w:r>
            <w:proofErr w:type="spellEnd"/>
            <w:r w:rsidRPr="00A57892">
              <w:t>?</w:t>
            </w:r>
          </w:p>
        </w:tc>
        <w:tc>
          <w:tcPr>
            <w:tcW w:w="266" w:type="pct"/>
            <w:tcBorders>
              <w:left w:val="nil"/>
              <w:right w:val="nil"/>
            </w:tcBorders>
          </w:tcPr>
          <w:p w14:paraId="274C4B37" w14:textId="77777777" w:rsidR="00A57892" w:rsidRDefault="00A57892" w:rsidP="00A57892">
            <w:pPr>
              <w:jc w:val="center"/>
            </w:pPr>
          </w:p>
        </w:tc>
        <w:tc>
          <w:tcPr>
            <w:tcW w:w="520" w:type="pct"/>
            <w:tcBorders>
              <w:left w:val="nil"/>
              <w:right w:val="nil"/>
            </w:tcBorders>
          </w:tcPr>
          <w:p w14:paraId="34EE3387" w14:textId="77777777" w:rsidR="00A57892" w:rsidRDefault="00A57892" w:rsidP="00A57892"/>
        </w:tc>
        <w:tc>
          <w:tcPr>
            <w:tcW w:w="236" w:type="pct"/>
            <w:tcBorders>
              <w:left w:val="nil"/>
              <w:right w:val="nil"/>
            </w:tcBorders>
          </w:tcPr>
          <w:p w14:paraId="313BA4E0" w14:textId="77777777" w:rsidR="00A57892" w:rsidRDefault="00A57892" w:rsidP="00A57892">
            <w:pPr>
              <w:jc w:val="center"/>
            </w:pPr>
          </w:p>
        </w:tc>
        <w:tc>
          <w:tcPr>
            <w:tcW w:w="522" w:type="pct"/>
            <w:tcBorders>
              <w:left w:val="nil"/>
            </w:tcBorders>
          </w:tcPr>
          <w:p w14:paraId="5830EF41" w14:textId="77777777" w:rsidR="00A57892" w:rsidRDefault="00A57892" w:rsidP="00A57892"/>
        </w:tc>
      </w:tr>
      <w:tr w:rsidR="00A57892" w14:paraId="6E4E5C94" w14:textId="77777777" w:rsidTr="00A57892">
        <w:tc>
          <w:tcPr>
            <w:tcW w:w="230" w:type="pct"/>
          </w:tcPr>
          <w:p w14:paraId="7D2B6F58" w14:textId="77777777" w:rsidR="00A57892" w:rsidRDefault="00A57892" w:rsidP="00A57892"/>
        </w:tc>
        <w:tc>
          <w:tcPr>
            <w:tcW w:w="240" w:type="pct"/>
            <w:vAlign w:val="center"/>
          </w:tcPr>
          <w:p w14:paraId="065B747D" w14:textId="77777777" w:rsidR="00A57892" w:rsidRDefault="00A57892" w:rsidP="00A57892">
            <w:pPr>
              <w:pStyle w:val="ListParagraph"/>
              <w:numPr>
                <w:ilvl w:val="0"/>
                <w:numId w:val="2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7D909A13" w14:textId="6EA9C815" w:rsidR="00A57892" w:rsidRDefault="00A57892" w:rsidP="00096EF1">
            <w:pPr>
              <w:spacing w:before="57" w:line="245" w:lineRule="auto"/>
              <w:ind w:right="71"/>
            </w:pPr>
            <w:proofErr w:type="spellStart"/>
            <w:r>
              <w:t>Pengin</w:t>
            </w:r>
            <w:r w:rsidRPr="00A57892">
              <w:t>t</w:t>
            </w:r>
            <w:r>
              <w:t>egrasian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 w:rsidR="00D63646">
              <w:t xml:space="preserve"> </w:t>
            </w:r>
            <w:proofErr w:type="spellStart"/>
            <w:r>
              <w:t>kesiapsiagaan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 w:rsidR="00D63646">
              <w:t xml:space="preserve"> </w:t>
            </w:r>
            <w:proofErr w:type="spellStart"/>
            <w:r>
              <w:t>dalam</w:t>
            </w:r>
            <w:proofErr w:type="spellEnd"/>
            <w:r w:rsidR="00D63646">
              <w:t xml:space="preserve"> </w:t>
            </w:r>
            <w:proofErr w:type="spellStart"/>
            <w:r>
              <w:t>mata</w:t>
            </w:r>
            <w:proofErr w:type="spellEnd"/>
            <w:r w:rsidRPr="00A57892">
              <w:t xml:space="preserve"> </w:t>
            </w:r>
            <w:proofErr w:type="spellStart"/>
            <w:r w:rsidRPr="00A57892">
              <w:t>pelajaran</w:t>
            </w:r>
            <w:proofErr w:type="spellEnd"/>
            <w:r w:rsidRPr="00A57892">
              <w:t xml:space="preserve"> y</w:t>
            </w:r>
            <w:r>
              <w:t>a</w:t>
            </w:r>
            <w:r w:rsidRPr="00A57892">
              <w:t>n</w:t>
            </w:r>
            <w:r>
              <w:t>g</w:t>
            </w:r>
            <w:r w:rsidR="00D63646">
              <w:t xml:space="preserve"> </w:t>
            </w:r>
            <w:proofErr w:type="spellStart"/>
            <w:r>
              <w:t>relevan</w:t>
            </w:r>
            <w:proofErr w:type="spellEnd"/>
            <w:r w:rsidR="00D63646">
              <w:t xml:space="preserve"> </w:t>
            </w:r>
            <w:r>
              <w:t>di</w:t>
            </w:r>
            <w:r w:rsidRPr="00A57892">
              <w:t xml:space="preserve"> </w:t>
            </w:r>
            <w:proofErr w:type="spellStart"/>
            <w:r w:rsidRPr="00A57892">
              <w:t>sekolah</w:t>
            </w:r>
            <w:proofErr w:type="spellEnd"/>
            <w:r w:rsidR="00D63646">
              <w:t xml:space="preserve"> </w:t>
            </w:r>
            <w:r w:rsidR="00096EF1">
              <w:t xml:space="preserve">dan/ </w:t>
            </w:r>
            <w:proofErr w:type="spellStart"/>
            <w:r w:rsidR="00096EF1">
              <w:t>atau</w:t>
            </w:r>
            <w:proofErr w:type="spellEnd"/>
            <w:r w:rsidR="00096EF1">
              <w:t xml:space="preserve"> </w:t>
            </w:r>
            <w:proofErr w:type="spellStart"/>
            <w:r w:rsidR="00096EF1">
              <w:t>melalui</w:t>
            </w:r>
            <w:proofErr w:type="spellEnd"/>
            <w:r w:rsidR="00096EF1">
              <w:t xml:space="preserve"> </w:t>
            </w:r>
            <w:proofErr w:type="spellStart"/>
            <w:r w:rsidR="00096EF1">
              <w:t>ekstra</w:t>
            </w:r>
            <w:proofErr w:type="spellEnd"/>
            <w:r w:rsidR="00096EF1">
              <w:t xml:space="preserve"> </w:t>
            </w:r>
            <w:proofErr w:type="spellStart"/>
            <w:r w:rsidR="00096EF1">
              <w:t>kurikuler</w:t>
            </w:r>
            <w:proofErr w:type="spellEnd"/>
          </w:p>
        </w:tc>
        <w:sdt>
          <w:sdtPr>
            <w:id w:val="111326576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2F73D3B9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2DC3" w14:textId="77777777" w:rsidR="00A57892" w:rsidRDefault="00A57892" w:rsidP="00A57892">
            <w:r>
              <w:t>Ya</w:t>
            </w:r>
          </w:p>
        </w:tc>
        <w:sdt>
          <w:sdtPr>
            <w:id w:val="-283118992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7E453E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3D33263A" w14:textId="77777777" w:rsidR="00A57892" w:rsidRDefault="00A57892" w:rsidP="00A57892">
            <w:r>
              <w:t>Tidak</w:t>
            </w:r>
          </w:p>
        </w:tc>
      </w:tr>
      <w:tr w:rsidR="00A57892" w14:paraId="2D35E314" w14:textId="77777777" w:rsidTr="00A57892">
        <w:tc>
          <w:tcPr>
            <w:tcW w:w="230" w:type="pct"/>
          </w:tcPr>
          <w:p w14:paraId="4F428DFB" w14:textId="77777777" w:rsidR="00A57892" w:rsidRDefault="00A57892" w:rsidP="00A57892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474DA588" w14:textId="77777777" w:rsidR="00A57892" w:rsidRDefault="00A57892" w:rsidP="00A57892">
            <w:pPr>
              <w:pStyle w:val="ListParagraph"/>
              <w:numPr>
                <w:ilvl w:val="0"/>
                <w:numId w:val="2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08D439F6" w14:textId="6A53FCAC" w:rsidR="00A57892" w:rsidRDefault="00096EF1" w:rsidP="00096EF1">
            <w:pPr>
              <w:spacing w:before="57" w:line="245" w:lineRule="auto"/>
              <w:ind w:right="71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kesiapsiagaan</w:t>
            </w:r>
            <w:proofErr w:type="spellEnd"/>
            <w:r>
              <w:t xml:space="preserve"> dan </w:t>
            </w:r>
            <w:proofErr w:type="spellStart"/>
            <w:r>
              <w:t>tanggap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</w:t>
            </w:r>
          </w:p>
        </w:tc>
        <w:sdt>
          <w:sdtPr>
            <w:id w:val="1164434036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C046E4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7F54" w14:textId="77777777" w:rsidR="00A57892" w:rsidRDefault="00A57892" w:rsidP="00A57892">
            <w:r>
              <w:t>Ya</w:t>
            </w:r>
          </w:p>
        </w:tc>
        <w:sdt>
          <w:sdtPr>
            <w:id w:val="25077960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5DA5F1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B3BBBB" w14:textId="77777777" w:rsidR="00A57892" w:rsidRDefault="00A57892" w:rsidP="00A57892">
            <w:r>
              <w:t>Tidak</w:t>
            </w:r>
          </w:p>
        </w:tc>
      </w:tr>
      <w:tr w:rsidR="00096EF1" w14:paraId="452E739C" w14:textId="77777777" w:rsidTr="005B1AD4">
        <w:tc>
          <w:tcPr>
            <w:tcW w:w="230" w:type="pct"/>
          </w:tcPr>
          <w:p w14:paraId="7E3EF5B2" w14:textId="77777777" w:rsidR="00096EF1" w:rsidRDefault="00096EF1" w:rsidP="005B1AD4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064A03B" w14:textId="77777777" w:rsidR="00096EF1" w:rsidRDefault="00096EF1" w:rsidP="005B1AD4">
            <w:pPr>
              <w:pStyle w:val="ListParagraph"/>
              <w:numPr>
                <w:ilvl w:val="0"/>
                <w:numId w:val="2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3F63C6EF" w14:textId="19DFB484" w:rsidR="00096EF1" w:rsidRDefault="00096EF1" w:rsidP="005B1AD4">
            <w:pPr>
              <w:spacing w:before="57" w:line="245" w:lineRule="auto"/>
              <w:ind w:right="71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pencegahan</w:t>
            </w:r>
            <w:proofErr w:type="spellEnd"/>
            <w:r>
              <w:t xml:space="preserve"> dan </w:t>
            </w:r>
            <w:proofErr w:type="spellStart"/>
            <w:r>
              <w:t>mitigasi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</w:p>
        </w:tc>
        <w:sdt>
          <w:sdtPr>
            <w:id w:val="633523203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1D38DF2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75EC" w14:textId="77777777" w:rsidR="00096EF1" w:rsidRDefault="00096EF1" w:rsidP="005B1AD4">
            <w:r>
              <w:t>Ya</w:t>
            </w:r>
          </w:p>
        </w:tc>
        <w:sdt>
          <w:sdtPr>
            <w:id w:val="656739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2DC610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419CB" w14:textId="77777777" w:rsidR="00096EF1" w:rsidRDefault="00096EF1" w:rsidP="005B1AD4">
            <w:r>
              <w:t>Tidak</w:t>
            </w:r>
          </w:p>
        </w:tc>
      </w:tr>
      <w:tr w:rsidR="00A57892" w14:paraId="07465361" w14:textId="77777777" w:rsidTr="00A57892">
        <w:tc>
          <w:tcPr>
            <w:tcW w:w="230" w:type="pct"/>
          </w:tcPr>
          <w:p w14:paraId="075550B5" w14:textId="77777777" w:rsidR="00A57892" w:rsidRDefault="00A57892" w:rsidP="00A57892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6F05EC71" w14:textId="77777777" w:rsidR="00A57892" w:rsidRDefault="00A57892" w:rsidP="00A57892">
            <w:pPr>
              <w:pStyle w:val="ListParagraph"/>
              <w:numPr>
                <w:ilvl w:val="0"/>
                <w:numId w:val="2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514CB033" w14:textId="361CF9E1" w:rsidR="00A57892" w:rsidRDefault="00A57892" w:rsidP="0005140F">
            <w:pPr>
              <w:spacing w:before="57" w:line="245" w:lineRule="auto"/>
              <w:ind w:right="71"/>
            </w:pPr>
            <w:proofErr w:type="spellStart"/>
            <w:r>
              <w:t>Peningkat</w:t>
            </w:r>
            <w:r w:rsidRPr="00A57892">
              <w:t>a</w:t>
            </w:r>
            <w:r>
              <w:t>n</w:t>
            </w:r>
            <w:proofErr w:type="spellEnd"/>
            <w:r>
              <w:t xml:space="preserve">  </w:t>
            </w:r>
            <w:proofErr w:type="spellStart"/>
            <w:r>
              <w:t>pengetahuan</w:t>
            </w:r>
            <w:proofErr w:type="spellEnd"/>
            <w:r>
              <w:t xml:space="preserve"> dan </w:t>
            </w:r>
            <w:proofErr w:type="spellStart"/>
            <w:r>
              <w:t>keterampi</w:t>
            </w:r>
            <w:r w:rsidRPr="00A57892">
              <w:t>l</w:t>
            </w:r>
            <w:r>
              <w:t>an</w:t>
            </w:r>
            <w:proofErr w:type="spellEnd"/>
            <w:r>
              <w:t xml:space="preserve"> guru </w:t>
            </w:r>
            <w:proofErr w:type="spellStart"/>
            <w:r w:rsidRPr="00A57892">
              <w:t>tentang</w:t>
            </w:r>
            <w:proofErr w:type="spellEnd"/>
            <w:r w:rsidRPr="00A57892">
              <w:t xml:space="preserve"> </w:t>
            </w:r>
            <w:proofErr w:type="spellStart"/>
            <w:r w:rsidRPr="00A57892">
              <w:t>kesiapsiagaan</w:t>
            </w:r>
            <w:proofErr w:type="spellEnd"/>
            <w:r w:rsidR="00096EF1">
              <w:t xml:space="preserve"> </w:t>
            </w:r>
            <w:proofErr w:type="spellStart"/>
            <w:r w:rsidR="00096EF1">
              <w:t>bencana</w:t>
            </w:r>
            <w:proofErr w:type="spellEnd"/>
          </w:p>
        </w:tc>
        <w:sdt>
          <w:sdtPr>
            <w:id w:val="-1400520178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61065D4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C90" w14:textId="77777777" w:rsidR="00A57892" w:rsidRDefault="00A57892" w:rsidP="00A57892">
            <w:r>
              <w:t>Ya</w:t>
            </w:r>
          </w:p>
        </w:tc>
        <w:sdt>
          <w:sdtPr>
            <w:id w:val="-429194924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FD7324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371C52" w14:textId="77777777" w:rsidR="00A57892" w:rsidRDefault="00A57892" w:rsidP="00A57892">
            <w:r>
              <w:t>Tidak</w:t>
            </w:r>
          </w:p>
        </w:tc>
      </w:tr>
      <w:tr w:rsidR="00A57892" w14:paraId="48030ADE" w14:textId="77777777" w:rsidTr="00A57892">
        <w:tc>
          <w:tcPr>
            <w:tcW w:w="230" w:type="pct"/>
          </w:tcPr>
          <w:p w14:paraId="2FF95EB2" w14:textId="77777777" w:rsidR="00A57892" w:rsidRDefault="00A57892" w:rsidP="00A57892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0CB29DD2" w14:textId="77777777" w:rsidR="00A57892" w:rsidRDefault="00A57892" w:rsidP="00A57892">
            <w:pPr>
              <w:pStyle w:val="ListParagraph"/>
              <w:numPr>
                <w:ilvl w:val="0"/>
                <w:numId w:val="2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3B5D3BE2" w14:textId="77777777" w:rsidR="00A57892" w:rsidRDefault="00A57892" w:rsidP="00A57892">
            <w:pPr>
              <w:spacing w:before="57" w:line="245" w:lineRule="auto"/>
              <w:ind w:right="71"/>
            </w:pPr>
            <w:r>
              <w:t>Latihan</w:t>
            </w:r>
            <w:r w:rsidR="005F67C2">
              <w:t xml:space="preserve"> </w:t>
            </w:r>
            <w:proofErr w:type="spellStart"/>
            <w:r>
              <w:t>s</w:t>
            </w:r>
            <w:r w:rsidRPr="00A57892">
              <w:t>i</w:t>
            </w:r>
            <w:r>
              <w:t>mulasi</w:t>
            </w:r>
            <w:proofErr w:type="spellEnd"/>
            <w:r w:rsidR="0005140F">
              <w:t xml:space="preserve"> </w:t>
            </w:r>
            <w:proofErr w:type="spellStart"/>
            <w:r>
              <w:t>evakuasi</w:t>
            </w:r>
            <w:proofErr w:type="spellEnd"/>
            <w:r w:rsidRPr="00A57892">
              <w:t xml:space="preserve"> </w:t>
            </w:r>
            <w:proofErr w:type="spellStart"/>
            <w:r w:rsidRPr="00A57892">
              <w:t>s</w:t>
            </w:r>
            <w:r>
              <w:t>ecara</w:t>
            </w:r>
            <w:proofErr w:type="spellEnd"/>
            <w:r w:rsidRPr="00A57892">
              <w:t xml:space="preserve"> </w:t>
            </w:r>
            <w:proofErr w:type="spellStart"/>
            <w:r w:rsidRPr="00A57892">
              <w:t>reguler</w:t>
            </w:r>
            <w:proofErr w:type="spellEnd"/>
            <w:r w:rsidRPr="00A57892">
              <w:t xml:space="preserve">, minimal </w:t>
            </w:r>
            <w:proofErr w:type="spellStart"/>
            <w:r w:rsidRPr="00A57892">
              <w:t>setahun</w:t>
            </w:r>
            <w:proofErr w:type="spellEnd"/>
            <w:r w:rsidRPr="00A57892">
              <w:t xml:space="preserve"> </w:t>
            </w:r>
            <w:proofErr w:type="spellStart"/>
            <w:r w:rsidRPr="00A57892">
              <w:t>sekali</w:t>
            </w:r>
            <w:proofErr w:type="spellEnd"/>
          </w:p>
        </w:tc>
        <w:sdt>
          <w:sdtPr>
            <w:id w:val="-1431039883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2CF2898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FA60" w14:textId="77777777" w:rsidR="00A57892" w:rsidRDefault="00A57892" w:rsidP="00A57892">
            <w:r>
              <w:t>Ya</w:t>
            </w:r>
          </w:p>
        </w:tc>
        <w:sdt>
          <w:sdtPr>
            <w:id w:val="-1232472251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1626B2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D741C5" w14:textId="77777777" w:rsidR="00A57892" w:rsidRDefault="00A57892" w:rsidP="00A57892">
            <w:r>
              <w:t>Tidak</w:t>
            </w:r>
          </w:p>
        </w:tc>
      </w:tr>
      <w:tr w:rsidR="00A57892" w14:paraId="731480E2" w14:textId="77777777" w:rsidTr="00A57892">
        <w:tc>
          <w:tcPr>
            <w:tcW w:w="230" w:type="pct"/>
          </w:tcPr>
          <w:p w14:paraId="37C4BA7E" w14:textId="77777777" w:rsidR="00A57892" w:rsidRDefault="00A57892" w:rsidP="00A57892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1133576E" w14:textId="77777777" w:rsidR="00A57892" w:rsidRDefault="00A57892" w:rsidP="00A57892">
            <w:pPr>
              <w:pStyle w:val="ListParagraph"/>
              <w:numPr>
                <w:ilvl w:val="0"/>
                <w:numId w:val="2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79ADE0C3" w14:textId="77777777" w:rsidR="00A57892" w:rsidRDefault="00A57892" w:rsidP="00A57892">
            <w:pPr>
              <w:spacing w:before="57" w:line="245" w:lineRule="auto"/>
              <w:ind w:right="71"/>
            </w:pPr>
            <w:r>
              <w:t>Alokasi</w:t>
            </w:r>
            <w:r w:rsidR="0005140F">
              <w:t xml:space="preserve"> </w:t>
            </w:r>
            <w:proofErr w:type="spellStart"/>
            <w:r>
              <w:t>a</w:t>
            </w:r>
            <w:r w:rsidRPr="00A57892">
              <w:t>n</w:t>
            </w:r>
            <w:r>
              <w:t>ggaran</w:t>
            </w:r>
            <w:proofErr w:type="spellEnd"/>
            <w:r w:rsidR="0005140F">
              <w:t xml:space="preserve"> </w:t>
            </w:r>
            <w:proofErr w:type="spellStart"/>
            <w:r>
              <w:t>untuk</w:t>
            </w:r>
            <w:proofErr w:type="spellEnd"/>
            <w:r w:rsidR="0005140F">
              <w:t xml:space="preserve"> </w:t>
            </w:r>
            <w:proofErr w:type="spellStart"/>
            <w:r>
              <w:t>kesiaps</w:t>
            </w:r>
            <w:r w:rsidRPr="00A57892">
              <w:t>i</w:t>
            </w:r>
            <w:r>
              <w:t>agaan</w:t>
            </w:r>
            <w:proofErr w:type="spellEnd"/>
            <w:r w:rsidRPr="00A57892">
              <w:t xml:space="preserve"> </w:t>
            </w:r>
            <w:proofErr w:type="spellStart"/>
            <w:r w:rsidRPr="00A57892">
              <w:t>sekolah</w:t>
            </w:r>
            <w:proofErr w:type="spellEnd"/>
          </w:p>
        </w:tc>
        <w:sdt>
          <w:sdtPr>
            <w:id w:val="-1225291129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E9495D3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723B" w14:textId="77777777" w:rsidR="00A57892" w:rsidRDefault="00A57892" w:rsidP="00A57892">
            <w:r>
              <w:t>Ya</w:t>
            </w:r>
          </w:p>
        </w:tc>
        <w:sdt>
          <w:sdtPr>
            <w:id w:val="-1177888870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DF0C36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E45819" w14:textId="77777777" w:rsidR="00A57892" w:rsidRDefault="00A57892" w:rsidP="00A57892">
            <w:r>
              <w:t>Tidak</w:t>
            </w:r>
          </w:p>
        </w:tc>
      </w:tr>
      <w:tr w:rsidR="00A57892" w14:paraId="302B7ECB" w14:textId="77777777" w:rsidTr="00EF36F6">
        <w:tc>
          <w:tcPr>
            <w:tcW w:w="230" w:type="pct"/>
          </w:tcPr>
          <w:p w14:paraId="74A15B14" w14:textId="77777777" w:rsidR="00A57892" w:rsidRDefault="00A57892" w:rsidP="00A5789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0B9E33A6" w14:textId="1DD2193E" w:rsidR="00A57892" w:rsidRDefault="00A57892" w:rsidP="00A57892">
            <w:pPr>
              <w:spacing w:before="57" w:line="245" w:lineRule="auto"/>
              <w:ind w:right="71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program</w:t>
            </w:r>
            <w:r w:rsidR="002B57E2">
              <w:rPr>
                <w:rStyle w:val="FootnoteReference"/>
              </w:rPr>
              <w:footnoteReference w:id="4"/>
            </w:r>
            <w:r>
              <w:t xml:space="preserve"> di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kesiapsiagaan</w:t>
            </w:r>
            <w:proofErr w:type="spellEnd"/>
            <w:r>
              <w:t xml:space="preserve">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di </w:t>
            </w:r>
            <w:proofErr w:type="spellStart"/>
            <w:r>
              <w:t>kabupaten</w:t>
            </w:r>
            <w:proofErr w:type="spellEnd"/>
            <w:r>
              <w:t xml:space="preserve">/ </w:t>
            </w:r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? </w:t>
            </w:r>
          </w:p>
          <w:p w14:paraId="6D300D91" w14:textId="6540D0F1" w:rsidR="00096EF1" w:rsidRDefault="00096EF1" w:rsidP="005B1AD4">
            <w:pPr>
              <w:spacing w:before="57" w:line="245" w:lineRule="auto"/>
              <w:ind w:right="71"/>
            </w:pPr>
            <w:r w:rsidRPr="00096EF1">
              <w:rPr>
                <w:i/>
              </w:rPr>
              <w:t xml:space="preserve">(Jika </w:t>
            </w:r>
            <w:r w:rsidR="005B1AD4">
              <w:rPr>
                <w:i/>
              </w:rPr>
              <w:t xml:space="preserve">Anda </w:t>
            </w:r>
            <w:proofErr w:type="spellStart"/>
            <w:r w:rsidR="005B1AD4">
              <w:rPr>
                <w:i/>
              </w:rPr>
              <w:t>menjawab</w:t>
            </w:r>
            <w:r w:rsidRPr="00096EF1">
              <w:rPr>
                <w:i/>
              </w:rPr>
              <w:t>“Tidak</w:t>
            </w:r>
            <w:proofErr w:type="spellEnd"/>
            <w:r w:rsidRPr="00096EF1">
              <w:rPr>
                <w:i/>
              </w:rPr>
              <w:t>”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lanjutkan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</w:t>
            </w:r>
            <w:proofErr w:type="spellEnd"/>
            <w:r>
              <w:rPr>
                <w:i/>
              </w:rPr>
              <w:t xml:space="preserve"> #33</w:t>
            </w:r>
            <w:r w:rsidRPr="00096EF1">
              <w:rPr>
                <w:i/>
              </w:rPr>
              <w:t>)</w:t>
            </w:r>
          </w:p>
        </w:tc>
        <w:sdt>
          <w:sdtPr>
            <w:id w:val="-1987541728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678564E4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037C6A5B" w14:textId="77777777" w:rsidR="00A57892" w:rsidRDefault="00A57892" w:rsidP="00A57892">
            <w:r>
              <w:t>Ya</w:t>
            </w:r>
          </w:p>
        </w:tc>
        <w:sdt>
          <w:sdtPr>
            <w:id w:val="-1954467542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5708CB45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076B0856" w14:textId="77777777" w:rsidR="00A57892" w:rsidRDefault="00A57892" w:rsidP="00A57892">
            <w:r>
              <w:t>Tidak</w:t>
            </w:r>
          </w:p>
        </w:tc>
      </w:tr>
      <w:tr w:rsidR="00A57892" w14:paraId="58AEE74B" w14:textId="77777777" w:rsidTr="00EF36F6">
        <w:tc>
          <w:tcPr>
            <w:tcW w:w="230" w:type="pct"/>
          </w:tcPr>
          <w:p w14:paraId="0FAC0A64" w14:textId="77777777" w:rsidR="00A57892" w:rsidRDefault="00A57892" w:rsidP="00A5789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56174D3B" w14:textId="3461D953" w:rsidR="00A57892" w:rsidRDefault="00A57892" w:rsidP="00A57892">
            <w:pPr>
              <w:spacing w:before="57" w:line="245" w:lineRule="auto"/>
              <w:ind w:right="71"/>
            </w:pPr>
            <w:r>
              <w:t>Jika</w:t>
            </w:r>
            <w:r w:rsidR="00096EF1">
              <w:t xml:space="preserve"> #31 </w:t>
            </w:r>
            <w:proofErr w:type="spellStart"/>
            <w:r w:rsidR="00096EF1">
              <w:t>adalah</w:t>
            </w:r>
            <w:proofErr w:type="spellEnd"/>
            <w:r w:rsidR="00096EF1">
              <w:t xml:space="preserve"> “Y</w:t>
            </w:r>
            <w:r>
              <w:t>a</w:t>
            </w:r>
            <w:r w:rsidR="00096EF1">
              <w:t>”</w:t>
            </w:r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program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  <w:r>
              <w:t xml:space="preserve"> di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</w:tc>
        <w:sdt>
          <w:sdtPr>
            <w:id w:val="1713769142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56FAC565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6D73A248" w14:textId="77777777" w:rsidR="00A57892" w:rsidRDefault="00A57892" w:rsidP="00A57892">
            <w:r>
              <w:t>Ya</w:t>
            </w:r>
          </w:p>
        </w:tc>
        <w:sdt>
          <w:sdtPr>
            <w:id w:val="1136462684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0825A842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27B4A872" w14:textId="77777777" w:rsidR="00A57892" w:rsidRDefault="00A57892" w:rsidP="00A57892">
            <w:r>
              <w:t>Tidak</w:t>
            </w:r>
          </w:p>
        </w:tc>
      </w:tr>
      <w:tr w:rsidR="00096EF1" w14:paraId="19256646" w14:textId="77777777" w:rsidTr="005B1AD4">
        <w:tc>
          <w:tcPr>
            <w:tcW w:w="230" w:type="pct"/>
          </w:tcPr>
          <w:p w14:paraId="14B4DAED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793F64A0" w14:textId="77777777" w:rsidR="00096EF1" w:rsidRDefault="00096EF1" w:rsidP="005B1AD4">
            <w:pPr>
              <w:spacing w:before="57" w:line="245" w:lineRule="auto"/>
              <w:ind w:right="71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program</w:t>
            </w:r>
            <w:r w:rsidRPr="00A57892">
              <w:t xml:space="preserve"> </w:t>
            </w:r>
            <w:proofErr w:type="spellStart"/>
            <w:r w:rsidRPr="00A57892">
              <w:t>sendiri</w:t>
            </w:r>
            <w:proofErr w:type="spellEnd"/>
            <w:r w:rsidRPr="00A57892"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kesiapsiagaan</w:t>
            </w:r>
            <w:proofErr w:type="spellEnd"/>
            <w:r>
              <w:t xml:space="preserve">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>?</w:t>
            </w:r>
          </w:p>
        </w:tc>
        <w:sdt>
          <w:sdtPr>
            <w:id w:val="931865741"/>
          </w:sdtPr>
          <w:sdtContent>
            <w:tc>
              <w:tcPr>
                <w:tcW w:w="266" w:type="pct"/>
              </w:tcPr>
              <w:p w14:paraId="1004469D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0F15AB83" w14:textId="77777777" w:rsidR="00096EF1" w:rsidRDefault="00096EF1" w:rsidP="005B1AD4">
            <w:r>
              <w:t>Ya</w:t>
            </w:r>
          </w:p>
        </w:tc>
        <w:sdt>
          <w:sdtPr>
            <w:id w:val="-2076956773"/>
          </w:sdtPr>
          <w:sdtContent>
            <w:tc>
              <w:tcPr>
                <w:tcW w:w="236" w:type="pct"/>
              </w:tcPr>
              <w:p w14:paraId="4D617617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2EFC1E5B" w14:textId="77777777" w:rsidR="00096EF1" w:rsidRDefault="00096EF1" w:rsidP="005B1AD4">
            <w:r>
              <w:t>Tidak</w:t>
            </w:r>
          </w:p>
        </w:tc>
      </w:tr>
      <w:tr w:rsidR="00096EF1" w14:paraId="2E20BB68" w14:textId="77777777" w:rsidTr="005B1AD4">
        <w:tc>
          <w:tcPr>
            <w:tcW w:w="230" w:type="pct"/>
          </w:tcPr>
          <w:p w14:paraId="07253D04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3AA279AD" w14:textId="7CD47137" w:rsidR="00096EF1" w:rsidRDefault="00096EF1" w:rsidP="005B1AD4">
            <w:pPr>
              <w:spacing w:before="57" w:line="245" w:lineRule="auto"/>
              <w:ind w:right="71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seko</w:t>
            </w:r>
            <w:r w:rsidRPr="00A57892">
              <w:t>l</w:t>
            </w:r>
            <w:r>
              <w:t>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57892">
              <w:t>i</w:t>
            </w:r>
            <w:r>
              <w:t>aga</w:t>
            </w:r>
            <w:proofErr w:type="spellEnd"/>
            <w:r>
              <w:t xml:space="preserve"> </w:t>
            </w:r>
            <w:proofErr w:type="spellStart"/>
            <w:r>
              <w:t>benca</w:t>
            </w:r>
            <w:r w:rsidRPr="00A57892">
              <w:t>n</w:t>
            </w:r>
            <w:r>
              <w:t>a</w:t>
            </w:r>
            <w:proofErr w:type="spellEnd"/>
            <w:r w:rsidR="002B57E2">
              <w:rPr>
                <w:rStyle w:val="FootnoteReference"/>
              </w:rPr>
              <w:footnoteReference w:id="5"/>
            </w:r>
            <w:r w:rsidRPr="00A57892">
              <w:t>?</w:t>
            </w:r>
            <w:r>
              <w:br/>
            </w:r>
            <w:r w:rsidRPr="00096EF1">
              <w:rPr>
                <w:i/>
              </w:rPr>
              <w:t xml:space="preserve">(Jika </w:t>
            </w:r>
            <w:r w:rsidR="005B1AD4">
              <w:rPr>
                <w:i/>
              </w:rPr>
              <w:t xml:space="preserve">Anda </w:t>
            </w:r>
            <w:proofErr w:type="spellStart"/>
            <w:r w:rsidR="005B1AD4">
              <w:rPr>
                <w:i/>
              </w:rPr>
              <w:t>menjawab</w:t>
            </w:r>
            <w:proofErr w:type="spellEnd"/>
            <w:r w:rsidRPr="00096EF1">
              <w:rPr>
                <w:i/>
              </w:rPr>
              <w:t xml:space="preserve"> “Tidak”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lanjutkan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</w:t>
            </w:r>
            <w:proofErr w:type="spellEnd"/>
            <w:r>
              <w:rPr>
                <w:i/>
              </w:rPr>
              <w:t xml:space="preserve"> #37</w:t>
            </w:r>
            <w:r w:rsidRPr="00096EF1">
              <w:rPr>
                <w:i/>
              </w:rPr>
              <w:t>)</w:t>
            </w:r>
          </w:p>
        </w:tc>
        <w:sdt>
          <w:sdtPr>
            <w:id w:val="-1472433498"/>
          </w:sdtPr>
          <w:sdtContent>
            <w:tc>
              <w:tcPr>
                <w:tcW w:w="266" w:type="pct"/>
              </w:tcPr>
              <w:p w14:paraId="0622B6AC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7CC68945" w14:textId="77777777" w:rsidR="00096EF1" w:rsidRDefault="00096EF1" w:rsidP="005B1AD4">
            <w:r>
              <w:t>Ya</w:t>
            </w:r>
          </w:p>
        </w:tc>
        <w:sdt>
          <w:sdtPr>
            <w:id w:val="-1452168716"/>
          </w:sdtPr>
          <w:sdtContent>
            <w:tc>
              <w:tcPr>
                <w:tcW w:w="236" w:type="pct"/>
              </w:tcPr>
              <w:p w14:paraId="678D2363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2C93689B" w14:textId="77777777" w:rsidR="00096EF1" w:rsidRDefault="00096EF1" w:rsidP="005B1AD4">
            <w:r>
              <w:t>Tidak</w:t>
            </w:r>
          </w:p>
        </w:tc>
      </w:tr>
      <w:tr w:rsidR="00096EF1" w14:paraId="495CAB32" w14:textId="77777777" w:rsidTr="005B1AD4">
        <w:tc>
          <w:tcPr>
            <w:tcW w:w="230" w:type="pct"/>
          </w:tcPr>
          <w:p w14:paraId="0A399200" w14:textId="77777777" w:rsidR="00096EF1" w:rsidRDefault="00096EF1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5DA2CB43" w14:textId="758BAAE5" w:rsidR="00096EF1" w:rsidRDefault="001A5319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siaga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di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ins w:id="14" w:author="Dear Sinandang" w:date="2018-02-10T00:37:00Z">
              <w:r w:rsidR="006871A8">
                <w:t>-fungsi</w:t>
              </w:r>
              <w:proofErr w:type="spellEnd"/>
              <w:r w:rsidR="006871A8">
                <w:t xml:space="preserve"> </w:t>
              </w:r>
            </w:ins>
            <w:del w:id="15" w:author="Dear Sinandang" w:date="2018-02-10T00:37:00Z">
              <w:r w:rsidDel="006871A8">
                <w:delText xml:space="preserve"> sebagai </w:delText>
              </w:r>
            </w:del>
            <w:proofErr w:type="spellStart"/>
            <w:r>
              <w:t>berikut</w:t>
            </w:r>
            <w:proofErr w:type="spellEnd"/>
            <w:r>
              <w:t>:</w:t>
            </w:r>
          </w:p>
        </w:tc>
      </w:tr>
      <w:tr w:rsidR="00096EF1" w14:paraId="29B08701" w14:textId="77777777" w:rsidTr="005B1AD4">
        <w:tc>
          <w:tcPr>
            <w:tcW w:w="230" w:type="pct"/>
          </w:tcPr>
          <w:p w14:paraId="03207F8D" w14:textId="77777777" w:rsidR="00096EF1" w:rsidRDefault="00096EF1" w:rsidP="005B1AD4"/>
        </w:tc>
        <w:tc>
          <w:tcPr>
            <w:tcW w:w="240" w:type="pct"/>
            <w:vAlign w:val="center"/>
          </w:tcPr>
          <w:p w14:paraId="10C9E44C" w14:textId="77777777" w:rsidR="00096EF1" w:rsidRDefault="00096EF1" w:rsidP="005B1AD4">
            <w:pPr>
              <w:pStyle w:val="ListParagraph"/>
              <w:numPr>
                <w:ilvl w:val="0"/>
                <w:numId w:val="3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2C47E133" w14:textId="77777777" w:rsidR="00096EF1" w:rsidRDefault="00096EF1" w:rsidP="005B1AD4">
            <w:proofErr w:type="spellStart"/>
            <w:r>
              <w:t>Sosialisasi</w:t>
            </w:r>
            <w:proofErr w:type="spellEnd"/>
            <w:r>
              <w:t xml:space="preserve"> dan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kebencanaan</w:t>
            </w:r>
            <w:proofErr w:type="spellEnd"/>
          </w:p>
        </w:tc>
        <w:sdt>
          <w:sdtPr>
            <w:id w:val="-999818761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5C9724BD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3DE1" w14:textId="77777777" w:rsidR="00096EF1" w:rsidRDefault="00096EF1" w:rsidP="005B1AD4">
            <w:r>
              <w:t>Ya</w:t>
            </w:r>
          </w:p>
        </w:tc>
        <w:sdt>
          <w:sdtPr>
            <w:id w:val="-616764030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77A4B3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3DF63733" w14:textId="77777777" w:rsidR="00096EF1" w:rsidRDefault="00096EF1" w:rsidP="005B1AD4">
            <w:r>
              <w:t>Tidak</w:t>
            </w:r>
          </w:p>
        </w:tc>
      </w:tr>
      <w:tr w:rsidR="00096EF1" w14:paraId="3A8E0AA7" w14:textId="77777777" w:rsidTr="005B1AD4">
        <w:tc>
          <w:tcPr>
            <w:tcW w:w="230" w:type="pct"/>
          </w:tcPr>
          <w:p w14:paraId="74380548" w14:textId="77777777" w:rsidR="00096EF1" w:rsidRDefault="00096EF1" w:rsidP="005B1AD4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242F85C8" w14:textId="77777777" w:rsidR="00096EF1" w:rsidRDefault="00096EF1" w:rsidP="005B1AD4">
            <w:pPr>
              <w:pStyle w:val="ListParagraph"/>
              <w:numPr>
                <w:ilvl w:val="0"/>
                <w:numId w:val="3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4E2C0F6A" w14:textId="77777777" w:rsidR="00096EF1" w:rsidRDefault="00096EF1" w:rsidP="005B1AD4"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</w:p>
        </w:tc>
        <w:sdt>
          <w:sdtPr>
            <w:id w:val="-146830796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583379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53E4" w14:textId="77777777" w:rsidR="00096EF1" w:rsidRDefault="00096EF1" w:rsidP="005B1AD4">
            <w:r>
              <w:t>Ya</w:t>
            </w:r>
          </w:p>
        </w:tc>
        <w:sdt>
          <w:sdtPr>
            <w:id w:val="135730931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8E2EBE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A3EB7D" w14:textId="77777777" w:rsidR="00096EF1" w:rsidRDefault="00096EF1" w:rsidP="005B1AD4">
            <w:r>
              <w:t>Tidak</w:t>
            </w:r>
          </w:p>
        </w:tc>
      </w:tr>
      <w:tr w:rsidR="00096EF1" w14:paraId="146E301E" w14:textId="77777777" w:rsidTr="005B1AD4">
        <w:tc>
          <w:tcPr>
            <w:tcW w:w="230" w:type="pct"/>
          </w:tcPr>
          <w:p w14:paraId="763B8640" w14:textId="77777777" w:rsidR="00096EF1" w:rsidRDefault="00096EF1" w:rsidP="005B1AD4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649A406E" w14:textId="77777777" w:rsidR="00096EF1" w:rsidRDefault="00096EF1" w:rsidP="005B1AD4">
            <w:pPr>
              <w:pStyle w:val="ListParagraph"/>
              <w:numPr>
                <w:ilvl w:val="0"/>
                <w:numId w:val="3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0CA6AD7B" w14:textId="77777777" w:rsidR="00096EF1" w:rsidRDefault="00096EF1" w:rsidP="005B1AD4">
            <w:proofErr w:type="spellStart"/>
            <w:r>
              <w:t>Pertolongan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</w:p>
        </w:tc>
        <w:sdt>
          <w:sdtPr>
            <w:id w:val="1134061395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15A0246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3948" w14:textId="77777777" w:rsidR="00096EF1" w:rsidRDefault="00096EF1" w:rsidP="005B1AD4">
            <w:r>
              <w:t>Ya</w:t>
            </w:r>
          </w:p>
        </w:tc>
        <w:sdt>
          <w:sdtPr>
            <w:id w:val="66783551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A050C0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46CE8A" w14:textId="77777777" w:rsidR="00096EF1" w:rsidRDefault="00096EF1" w:rsidP="005B1AD4">
            <w:r>
              <w:t>Tidak</w:t>
            </w:r>
          </w:p>
        </w:tc>
      </w:tr>
      <w:tr w:rsidR="00096EF1" w14:paraId="6C5DF2E9" w14:textId="77777777" w:rsidTr="005B1AD4">
        <w:tc>
          <w:tcPr>
            <w:tcW w:w="230" w:type="pct"/>
          </w:tcPr>
          <w:p w14:paraId="6238BA47" w14:textId="77777777" w:rsidR="00096EF1" w:rsidRDefault="00096EF1" w:rsidP="005B1AD4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354F10CB" w14:textId="77777777" w:rsidR="00096EF1" w:rsidRDefault="00096EF1" w:rsidP="005B1AD4">
            <w:pPr>
              <w:pStyle w:val="ListParagraph"/>
              <w:numPr>
                <w:ilvl w:val="0"/>
                <w:numId w:val="3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3544198F" w14:textId="77777777" w:rsidR="00096EF1" w:rsidRDefault="00096EF1" w:rsidP="005B1AD4">
            <w:proofErr w:type="spellStart"/>
            <w:r>
              <w:t>Evakuasi</w:t>
            </w:r>
            <w:proofErr w:type="spellEnd"/>
            <w:r>
              <w:t xml:space="preserve"> dan </w:t>
            </w:r>
            <w:proofErr w:type="spellStart"/>
            <w:r>
              <w:t>penyelamatan</w:t>
            </w:r>
            <w:proofErr w:type="spellEnd"/>
          </w:p>
        </w:tc>
        <w:sdt>
          <w:sdtPr>
            <w:id w:val="-670412430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954650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29DA" w14:textId="77777777" w:rsidR="00096EF1" w:rsidRDefault="00096EF1" w:rsidP="005B1AD4">
            <w:r>
              <w:t>Ya</w:t>
            </w:r>
          </w:p>
        </w:tc>
        <w:sdt>
          <w:sdtPr>
            <w:id w:val="-93991956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CD7248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5DEB7" w14:textId="77777777" w:rsidR="00096EF1" w:rsidRDefault="00096EF1" w:rsidP="005B1AD4">
            <w:r>
              <w:t>Tidak</w:t>
            </w:r>
          </w:p>
        </w:tc>
      </w:tr>
      <w:tr w:rsidR="00096EF1" w14:paraId="47C68BF3" w14:textId="77777777" w:rsidTr="005B1AD4">
        <w:tc>
          <w:tcPr>
            <w:tcW w:w="230" w:type="pct"/>
          </w:tcPr>
          <w:p w14:paraId="6B3CCC27" w14:textId="77777777" w:rsidR="00096EF1" w:rsidRDefault="00096EF1" w:rsidP="005B1AD4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1670E995" w14:textId="77777777" w:rsidR="00096EF1" w:rsidRDefault="00096EF1" w:rsidP="005B1AD4">
            <w:pPr>
              <w:pStyle w:val="ListParagraph"/>
              <w:numPr>
                <w:ilvl w:val="0"/>
                <w:numId w:val="3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04BDC4E3" w14:textId="77777777" w:rsidR="00096EF1" w:rsidRDefault="00096EF1" w:rsidP="005B1AD4">
            <w:proofErr w:type="spellStart"/>
            <w:r w:rsidRPr="00215EF1">
              <w:t>Logistik</w:t>
            </w:r>
            <w:proofErr w:type="spellEnd"/>
          </w:p>
        </w:tc>
        <w:sdt>
          <w:sdtPr>
            <w:id w:val="962461211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F36DE13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8625" w14:textId="77777777" w:rsidR="00096EF1" w:rsidRDefault="00096EF1" w:rsidP="005B1AD4">
            <w:r>
              <w:t>Ya</w:t>
            </w:r>
          </w:p>
        </w:tc>
        <w:sdt>
          <w:sdtPr>
            <w:id w:val="-842237174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113466" w14:textId="77777777" w:rsidR="00096EF1" w:rsidRDefault="00096EF1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1409BE" w14:textId="77777777" w:rsidR="00096EF1" w:rsidRDefault="00096EF1" w:rsidP="005B1AD4">
            <w:r>
              <w:t>Tidak</w:t>
            </w:r>
          </w:p>
        </w:tc>
      </w:tr>
      <w:tr w:rsidR="00A57892" w14:paraId="5390DA66" w14:textId="77777777" w:rsidTr="00A57892">
        <w:tc>
          <w:tcPr>
            <w:tcW w:w="230" w:type="pct"/>
          </w:tcPr>
          <w:p w14:paraId="3043D980" w14:textId="77777777" w:rsidR="00A57892" w:rsidRDefault="00A57892" w:rsidP="00A5789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35FBC956" w14:textId="226A87C1" w:rsidR="00A57892" w:rsidRDefault="00A57892" w:rsidP="001A5319">
            <w:pPr>
              <w:spacing w:before="57" w:line="245" w:lineRule="auto"/>
              <w:ind w:right="71"/>
            </w:pPr>
            <w:r>
              <w:t>Jika</w:t>
            </w:r>
            <w:r w:rsidR="0005140F">
              <w:t xml:space="preserve"> </w:t>
            </w:r>
            <w:r w:rsidR="001A5319">
              <w:t xml:space="preserve">#34 </w:t>
            </w:r>
            <w:proofErr w:type="spellStart"/>
            <w:r w:rsidR="001A5319">
              <w:t>adalah</w:t>
            </w:r>
            <w:proofErr w:type="spellEnd"/>
            <w:r w:rsidR="001A5319">
              <w:t xml:space="preserve"> “Y</w:t>
            </w:r>
            <w:r>
              <w:t>a</w:t>
            </w:r>
            <w:r w:rsidR="001A5319">
              <w:t>”</w:t>
            </w:r>
            <w:r>
              <w:t>,</w:t>
            </w:r>
            <w:r w:rsidR="001A5319">
              <w:t xml:space="preserve"> </w:t>
            </w:r>
            <w:proofErr w:type="spellStart"/>
            <w:r>
              <w:t>apakah</w:t>
            </w:r>
            <w:proofErr w:type="spellEnd"/>
            <w:r w:rsidR="001A5319">
              <w:t xml:space="preserve"> </w:t>
            </w:r>
            <w:proofErr w:type="spellStart"/>
            <w:r w:rsidR="001A5319">
              <w:t>kelompoknya</w:t>
            </w:r>
            <w:proofErr w:type="spellEnd"/>
            <w:r w:rsidR="0005140F">
              <w:t xml:space="preserve"> </w:t>
            </w:r>
            <w:proofErr w:type="spellStart"/>
            <w:r>
              <w:t>s</w:t>
            </w:r>
            <w:r w:rsidRPr="00A57892">
              <w:t>u</w:t>
            </w:r>
            <w:r>
              <w:t>dah</w:t>
            </w:r>
            <w:proofErr w:type="spellEnd"/>
            <w:r w:rsidR="0005140F">
              <w:t xml:space="preserve"> </w:t>
            </w:r>
            <w:proofErr w:type="spellStart"/>
            <w:r>
              <w:t>dite</w:t>
            </w:r>
            <w:r w:rsidRPr="00A57892">
              <w:t>r</w:t>
            </w:r>
            <w:r>
              <w:t>bit</w:t>
            </w:r>
            <w:r w:rsidRPr="00A57892">
              <w:t>k</w:t>
            </w:r>
            <w:r>
              <w:t>an</w:t>
            </w:r>
            <w:proofErr w:type="spellEnd"/>
            <w:r w:rsidR="0005140F">
              <w:t xml:space="preserve"> </w:t>
            </w:r>
            <w:r>
              <w:t>Surat</w:t>
            </w:r>
            <w:r w:rsidR="0005140F">
              <w:t xml:space="preserve"> </w:t>
            </w:r>
            <w:r>
              <w:t>Keputusan</w:t>
            </w:r>
            <w:r w:rsidR="0005140F">
              <w:t xml:space="preserve"> </w:t>
            </w:r>
            <w:r>
              <w:t>(SK)</w:t>
            </w:r>
            <w:r w:rsidR="001A5319">
              <w:t xml:space="preserve"> oleh </w:t>
            </w:r>
            <w:proofErr w:type="spellStart"/>
            <w:r w:rsidR="001A5319">
              <w:t>Kepala</w:t>
            </w:r>
            <w:proofErr w:type="spellEnd"/>
            <w:r w:rsidR="001A5319">
              <w:t xml:space="preserve"> </w:t>
            </w:r>
            <w:proofErr w:type="spellStart"/>
            <w:r w:rsidR="001A5319">
              <w:t>Sekolah</w:t>
            </w:r>
            <w:proofErr w:type="spellEnd"/>
            <w:r w:rsidR="001A5319">
              <w:t xml:space="preserve"> </w:t>
            </w:r>
            <w:proofErr w:type="spellStart"/>
            <w:r w:rsidR="001A5319">
              <w:t>atau</w:t>
            </w:r>
            <w:proofErr w:type="spellEnd"/>
            <w:r w:rsidR="001A5319">
              <w:t xml:space="preserve"> </w:t>
            </w:r>
            <w:proofErr w:type="spellStart"/>
            <w:r w:rsidR="001A5319">
              <w:t>Komite</w:t>
            </w:r>
            <w:proofErr w:type="spellEnd"/>
            <w:r w:rsidR="001A5319">
              <w:t xml:space="preserve"> </w:t>
            </w:r>
            <w:proofErr w:type="spellStart"/>
            <w:r w:rsidR="001A5319">
              <w:t>Sekolah</w:t>
            </w:r>
            <w:proofErr w:type="spellEnd"/>
            <w:r w:rsidRPr="00A57892">
              <w:t>?</w:t>
            </w:r>
          </w:p>
        </w:tc>
        <w:sdt>
          <w:sdtPr>
            <w:id w:val="1676143726"/>
          </w:sdtPr>
          <w:sdtContent>
            <w:tc>
              <w:tcPr>
                <w:tcW w:w="266" w:type="pct"/>
              </w:tcPr>
              <w:p w14:paraId="1767A6CF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7E77205F" w14:textId="77777777" w:rsidR="00A57892" w:rsidRDefault="00A57892" w:rsidP="00A57892">
            <w:r>
              <w:t>Ya</w:t>
            </w:r>
          </w:p>
        </w:tc>
        <w:sdt>
          <w:sdtPr>
            <w:id w:val="-1265754193"/>
          </w:sdtPr>
          <w:sdtContent>
            <w:tc>
              <w:tcPr>
                <w:tcW w:w="236" w:type="pct"/>
              </w:tcPr>
              <w:p w14:paraId="3B21E029" w14:textId="77777777" w:rsidR="00A57892" w:rsidRDefault="00A57892" w:rsidP="00A5789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1DA16448" w14:textId="77777777" w:rsidR="00A57892" w:rsidRDefault="00A57892" w:rsidP="00A57892">
            <w:r>
              <w:t>Tidak</w:t>
            </w:r>
          </w:p>
        </w:tc>
      </w:tr>
      <w:tr w:rsidR="000D1338" w14:paraId="367E8005" w14:textId="77777777" w:rsidTr="00B955A3">
        <w:tc>
          <w:tcPr>
            <w:tcW w:w="230" w:type="pct"/>
          </w:tcPr>
          <w:p w14:paraId="053CC31A" w14:textId="77777777" w:rsidR="000D1338" w:rsidRDefault="000D1338" w:rsidP="00B955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0715637D" w14:textId="3D2F66C8" w:rsidR="000D1338" w:rsidRDefault="000D1338" w:rsidP="000D1338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 w:rsidR="002B57E2">
              <w:rPr>
                <w:rStyle w:val="FootnoteReference"/>
              </w:rPr>
              <w:footnoteReference w:id="6"/>
            </w:r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orientasi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kesiapsiagaan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>?</w:t>
            </w:r>
          </w:p>
        </w:tc>
        <w:sdt>
          <w:sdtPr>
            <w:id w:val="1215004589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5A9657DF" w14:textId="77777777" w:rsidR="000D1338" w:rsidRDefault="000D1338" w:rsidP="00B955A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54B5FF52" w14:textId="77777777" w:rsidR="000D1338" w:rsidRDefault="000D1338" w:rsidP="00B955A3">
            <w:r>
              <w:t>Ya</w:t>
            </w:r>
          </w:p>
        </w:tc>
        <w:sdt>
          <w:sdtPr>
            <w:id w:val="2124961872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6510C98C" w14:textId="77777777" w:rsidR="000D1338" w:rsidRDefault="000D1338" w:rsidP="00B955A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5010FB1E" w14:textId="77777777" w:rsidR="000D1338" w:rsidRDefault="000D1338" w:rsidP="00B955A3">
            <w:r>
              <w:t>Tidak</w:t>
            </w:r>
          </w:p>
        </w:tc>
      </w:tr>
    </w:tbl>
    <w:p w14:paraId="1EBE59FD" w14:textId="77777777" w:rsidR="00A57892" w:rsidRDefault="00A57892" w:rsidP="00DE3D9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"/>
        <w:gridCol w:w="433"/>
        <w:gridCol w:w="5384"/>
        <w:gridCol w:w="480"/>
        <w:gridCol w:w="938"/>
        <w:gridCol w:w="426"/>
        <w:gridCol w:w="941"/>
      </w:tblGrid>
      <w:tr w:rsidR="00417E0A" w14:paraId="6CA71666" w14:textId="77777777" w:rsidTr="00417E0A"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031771" w14:textId="186E5879" w:rsidR="00417E0A" w:rsidRDefault="00417E0A" w:rsidP="00417E0A">
            <w:pPr>
              <w:pStyle w:val="Heading1"/>
            </w:pPr>
            <w:r>
              <w:lastRenderedPageBreak/>
              <w:t>RENCANA</w:t>
            </w:r>
            <w:r w:rsidR="0005140F">
              <w:t xml:space="preserve"> </w:t>
            </w:r>
            <w:ins w:id="16" w:author="Dear Sinandang" w:date="2018-02-10T00:19:00Z">
              <w:r w:rsidR="005B10DF">
                <w:t xml:space="preserve">KESIAPSIAGAAN DAN </w:t>
              </w:r>
            </w:ins>
            <w:r>
              <w:t>T</w:t>
            </w:r>
            <w:r>
              <w:rPr>
                <w:spacing w:val="5"/>
              </w:rPr>
              <w:t>A</w:t>
            </w:r>
            <w:r>
              <w:t>NGGAP</w:t>
            </w:r>
            <w:r w:rsidR="0005140F">
              <w:t xml:space="preserve"> </w:t>
            </w:r>
            <w:r>
              <w:t>DARURAT</w:t>
            </w:r>
            <w:r w:rsidR="0005140F">
              <w:t xml:space="preserve"> (</w:t>
            </w:r>
            <w:ins w:id="17" w:author="Dear Sinandang" w:date="2018-02-10T00:19:00Z">
              <w:r w:rsidR="005B10DF">
                <w:t>PR</w:t>
              </w:r>
            </w:ins>
            <w:del w:id="18" w:author="Dear Sinandang" w:date="2018-02-10T00:19:00Z">
              <w:r w:rsidR="0005140F" w:rsidDel="005B10DF">
                <w:delText>E</w:delText>
              </w:r>
            </w:del>
            <w:r w:rsidR="0005140F">
              <w:t>P)</w:t>
            </w:r>
          </w:p>
        </w:tc>
      </w:tr>
      <w:tr w:rsidR="00E07A4D" w14:paraId="05C6D4A8" w14:textId="77777777" w:rsidTr="00EF36F6">
        <w:tc>
          <w:tcPr>
            <w:tcW w:w="230" w:type="pct"/>
          </w:tcPr>
          <w:p w14:paraId="61134AC7" w14:textId="77777777" w:rsidR="00E07A4D" w:rsidRDefault="00E07A4D" w:rsidP="00215EF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3C289AB8" w14:textId="69ED900C" w:rsidR="00E07A4D" w:rsidRDefault="00E07A4D" w:rsidP="002B57E2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 w:rsidR="002B57E2">
              <w:t>rencana</w:t>
            </w:r>
            <w:proofErr w:type="spellEnd"/>
            <w:r>
              <w:t xml:space="preserve"> </w:t>
            </w:r>
            <w:proofErr w:type="spellStart"/>
            <w:r>
              <w:t>evakuasi</w:t>
            </w:r>
            <w:proofErr w:type="spellEnd"/>
            <w:r>
              <w:t>?</w:t>
            </w:r>
          </w:p>
        </w:tc>
        <w:sdt>
          <w:sdtPr>
            <w:id w:val="31376669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7CC46A4B" w14:textId="77777777" w:rsidR="00E07A4D" w:rsidRDefault="00E07A4D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162EBD34" w14:textId="77777777" w:rsidR="00E07A4D" w:rsidRDefault="00E07A4D" w:rsidP="00215EF1">
            <w:r>
              <w:t>Ya</w:t>
            </w:r>
          </w:p>
        </w:tc>
        <w:sdt>
          <w:sdtPr>
            <w:id w:val="31376670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1A1D3468" w14:textId="77777777" w:rsidR="00E07A4D" w:rsidRDefault="00E07A4D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6D703C51" w14:textId="77777777" w:rsidR="00E07A4D" w:rsidRDefault="00E07A4D" w:rsidP="00215EF1">
            <w:r>
              <w:t>Tidak</w:t>
            </w:r>
          </w:p>
        </w:tc>
      </w:tr>
      <w:tr w:rsidR="002B57E2" w14:paraId="639DEFF3" w14:textId="77777777" w:rsidTr="005B1AD4">
        <w:tc>
          <w:tcPr>
            <w:tcW w:w="230" w:type="pct"/>
          </w:tcPr>
          <w:p w14:paraId="312EAF54" w14:textId="77777777" w:rsidR="002B57E2" w:rsidRDefault="002B57E2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670903A7" w14:textId="0B8A1682" w:rsidR="002B57E2" w:rsidRDefault="002B57E2" w:rsidP="002B57E2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evakuasi</w:t>
            </w:r>
            <w:proofErr w:type="spellEnd"/>
            <w:r>
              <w:t>?</w:t>
            </w:r>
          </w:p>
        </w:tc>
        <w:sdt>
          <w:sdtPr>
            <w:id w:val="1615024941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5FDE0B36" w14:textId="77777777" w:rsidR="002B57E2" w:rsidRDefault="002B57E2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646105E2" w14:textId="77777777" w:rsidR="002B57E2" w:rsidRDefault="002B57E2" w:rsidP="005B1AD4">
            <w:r>
              <w:t>Ya</w:t>
            </w:r>
          </w:p>
        </w:tc>
        <w:sdt>
          <w:sdtPr>
            <w:id w:val="770909725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792BA52F" w14:textId="77777777" w:rsidR="002B57E2" w:rsidRDefault="002B57E2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1A6D0678" w14:textId="77777777" w:rsidR="002B57E2" w:rsidRDefault="002B57E2" w:rsidP="005B1AD4">
            <w:r>
              <w:t>Tidak</w:t>
            </w:r>
          </w:p>
        </w:tc>
      </w:tr>
      <w:tr w:rsidR="002B57E2" w14:paraId="073177D9" w14:textId="77777777" w:rsidTr="005B1AD4">
        <w:tc>
          <w:tcPr>
            <w:tcW w:w="230" w:type="pct"/>
          </w:tcPr>
          <w:p w14:paraId="0A3358E6" w14:textId="77777777" w:rsidR="002B57E2" w:rsidRDefault="002B57E2" w:rsidP="005B1AD4"/>
        </w:tc>
        <w:tc>
          <w:tcPr>
            <w:tcW w:w="3226" w:type="pct"/>
            <w:gridSpan w:val="2"/>
          </w:tcPr>
          <w:p w14:paraId="6EE62114" w14:textId="474C5140" w:rsidR="002B57E2" w:rsidRDefault="002B57E2" w:rsidP="005B1AD4">
            <w:pPr>
              <w:spacing w:before="59" w:line="245" w:lineRule="auto"/>
              <w:ind w:right="68"/>
              <w:jc w:val="both"/>
            </w:pPr>
            <w:r>
              <w:t>(</w:t>
            </w:r>
            <w:r w:rsidRPr="0082172B">
              <w:rPr>
                <w:i/>
              </w:rPr>
              <w:t>(</w:t>
            </w:r>
            <w:r>
              <w:rPr>
                <w:i/>
              </w:rPr>
              <w:t>Jika</w:t>
            </w:r>
            <w:r w:rsidR="005B1AD4">
              <w:rPr>
                <w:i/>
              </w:rPr>
              <w:t xml:space="preserve"> Anda </w:t>
            </w:r>
            <w:proofErr w:type="spellStart"/>
            <w:r w:rsidR="005B1AD4">
              <w:rPr>
                <w:i/>
              </w:rPr>
              <w:t>menjawab</w:t>
            </w:r>
            <w:proofErr w:type="spellEnd"/>
            <w:r>
              <w:rPr>
                <w:i/>
              </w:rPr>
              <w:t xml:space="preserve"> “Tidak” pada #38 dan/ </w:t>
            </w:r>
            <w:proofErr w:type="spellStart"/>
            <w:r>
              <w:rPr>
                <w:i/>
              </w:rPr>
              <w:t>atau</w:t>
            </w:r>
            <w:proofErr w:type="spellEnd"/>
            <w:r>
              <w:rPr>
                <w:i/>
              </w:rPr>
              <w:t xml:space="preserve"> #39, </w:t>
            </w:r>
            <w:proofErr w:type="spellStart"/>
            <w:r>
              <w:rPr>
                <w:i/>
              </w:rPr>
              <w:t>lanjutkan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</w:t>
            </w:r>
            <w:proofErr w:type="spellEnd"/>
            <w:r>
              <w:rPr>
                <w:i/>
              </w:rPr>
              <w:t xml:space="preserve"> #41) </w:t>
            </w:r>
          </w:p>
        </w:tc>
        <w:tc>
          <w:tcPr>
            <w:tcW w:w="266" w:type="pct"/>
            <w:tcBorders>
              <w:right w:val="single" w:sz="4" w:space="0" w:color="auto"/>
            </w:tcBorders>
          </w:tcPr>
          <w:p w14:paraId="0D8FFEF2" w14:textId="77777777" w:rsidR="002B57E2" w:rsidRDefault="002B57E2" w:rsidP="005B1AD4">
            <w:pPr>
              <w:jc w:val="center"/>
            </w:pP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683434FF" w14:textId="77777777" w:rsidR="002B57E2" w:rsidRDefault="002B57E2" w:rsidP="005B1AD4"/>
        </w:tc>
        <w:tc>
          <w:tcPr>
            <w:tcW w:w="236" w:type="pct"/>
            <w:tcBorders>
              <w:left w:val="single" w:sz="4" w:space="0" w:color="auto"/>
              <w:right w:val="single" w:sz="4" w:space="0" w:color="auto"/>
            </w:tcBorders>
          </w:tcPr>
          <w:p w14:paraId="35E2057C" w14:textId="77777777" w:rsidR="002B57E2" w:rsidRDefault="002B57E2" w:rsidP="005B1AD4">
            <w:pPr>
              <w:jc w:val="center"/>
            </w:pPr>
          </w:p>
        </w:tc>
        <w:tc>
          <w:tcPr>
            <w:tcW w:w="522" w:type="pct"/>
            <w:tcBorders>
              <w:left w:val="single" w:sz="4" w:space="0" w:color="auto"/>
            </w:tcBorders>
          </w:tcPr>
          <w:p w14:paraId="3AF940A3" w14:textId="77777777" w:rsidR="002B57E2" w:rsidRDefault="002B57E2" w:rsidP="005B1AD4"/>
        </w:tc>
      </w:tr>
      <w:tr w:rsidR="00E07A4D" w14:paraId="3DC0F852" w14:textId="77777777" w:rsidTr="00E0552E">
        <w:tc>
          <w:tcPr>
            <w:tcW w:w="230" w:type="pct"/>
          </w:tcPr>
          <w:p w14:paraId="37D8F3CB" w14:textId="77777777" w:rsidR="00E07A4D" w:rsidRDefault="00E07A4D" w:rsidP="00E0552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190D8685" w14:textId="230A9EE1" w:rsidR="00E07A4D" w:rsidRDefault="00E07A4D" w:rsidP="002B57E2">
            <w:pPr>
              <w:spacing w:before="59" w:line="245" w:lineRule="auto"/>
              <w:ind w:right="68"/>
              <w:jc w:val="both"/>
            </w:pPr>
            <w:r>
              <w:t xml:space="preserve">Jika </w:t>
            </w:r>
            <w:r w:rsidR="002B57E2">
              <w:t xml:space="preserve">#38 dan #39 </w:t>
            </w:r>
            <w:proofErr w:type="spellStart"/>
            <w:r w:rsidR="002B57E2">
              <w:t>adalah</w:t>
            </w:r>
            <w:proofErr w:type="spellEnd"/>
            <w:r w:rsidR="002B57E2">
              <w:t xml:space="preserve"> “Ya”, </w:t>
            </w:r>
            <w:proofErr w:type="spellStart"/>
            <w:r w:rsidR="002B57E2">
              <w:t>apakah</w:t>
            </w:r>
            <w:proofErr w:type="spellEnd"/>
            <w:r w:rsidR="002B57E2">
              <w:t xml:space="preserve"> </w:t>
            </w:r>
            <w:proofErr w:type="spellStart"/>
            <w:r w:rsidR="002B57E2">
              <w:t>rencana</w:t>
            </w:r>
            <w:proofErr w:type="spellEnd"/>
            <w:r w:rsidR="002B57E2">
              <w:t xml:space="preserve"> dan </w:t>
            </w:r>
            <w:proofErr w:type="spellStart"/>
            <w:r>
              <w:t>pro</w:t>
            </w:r>
            <w:r>
              <w:rPr>
                <w:spacing w:val="4"/>
              </w:rPr>
              <w:t>s</w:t>
            </w:r>
            <w:r w:rsidR="002B57E2">
              <w:t>edur</w:t>
            </w:r>
            <w:proofErr w:type="spellEnd"/>
            <w:r w:rsidR="002B57E2">
              <w:t xml:space="preserve"> </w:t>
            </w:r>
            <w:proofErr w:type="spellStart"/>
            <w:r w:rsidR="002B57E2">
              <w:t>tersebut</w:t>
            </w:r>
            <w:proofErr w:type="spellEnd"/>
            <w:r w:rsidR="002B57E2">
              <w:t xml:space="preserve"> </w:t>
            </w:r>
            <w:proofErr w:type="spellStart"/>
            <w:r w:rsidR="002B57E2">
              <w:t>sudah</w:t>
            </w:r>
            <w:proofErr w:type="spellEnd"/>
            <w:r w:rsidR="002B57E2">
              <w:t xml:space="preserve"> </w:t>
            </w:r>
            <w:proofErr w:type="spellStart"/>
            <w:r>
              <w:rPr>
                <w:w w:val="102"/>
              </w:rPr>
              <w:t>pernah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t>diuji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rPr>
                <w:w w:val="102"/>
              </w:rPr>
              <w:t>evakua</w:t>
            </w:r>
            <w:r>
              <w:rPr>
                <w:spacing w:val="5"/>
                <w:w w:val="102"/>
              </w:rPr>
              <w:t>s</w:t>
            </w:r>
            <w:r>
              <w:rPr>
                <w:w w:val="102"/>
              </w:rPr>
              <w:t>i</w:t>
            </w:r>
            <w:proofErr w:type="spellEnd"/>
            <w:r w:rsidR="00EA16EC">
              <w:rPr>
                <w:w w:val="102"/>
              </w:rPr>
              <w:t xml:space="preserve"> </w:t>
            </w:r>
            <w:proofErr w:type="spellStart"/>
            <w:r w:rsidR="00EA16EC">
              <w:rPr>
                <w:w w:val="102"/>
              </w:rPr>
              <w:t>dalam</w:t>
            </w:r>
            <w:proofErr w:type="spellEnd"/>
            <w:r w:rsidR="00EA16EC">
              <w:rPr>
                <w:w w:val="102"/>
              </w:rPr>
              <w:t xml:space="preserve"> </w:t>
            </w:r>
            <w:proofErr w:type="spellStart"/>
            <w:r w:rsidR="00EA16EC">
              <w:rPr>
                <w:w w:val="102"/>
              </w:rPr>
              <w:t>setahun</w:t>
            </w:r>
            <w:proofErr w:type="spellEnd"/>
            <w:r w:rsidR="00EA16EC">
              <w:rPr>
                <w:w w:val="102"/>
              </w:rPr>
              <w:t xml:space="preserve"> </w:t>
            </w:r>
            <w:proofErr w:type="spellStart"/>
            <w:r w:rsidR="00EA16EC">
              <w:rPr>
                <w:w w:val="102"/>
              </w:rPr>
              <w:t>terakhir</w:t>
            </w:r>
            <w:proofErr w:type="spellEnd"/>
            <w:r>
              <w:rPr>
                <w:w w:val="102"/>
              </w:rPr>
              <w:t>?</w:t>
            </w:r>
          </w:p>
        </w:tc>
        <w:sdt>
          <w:sdtPr>
            <w:id w:val="31376675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36EE52A4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6FE52B80" w14:textId="77777777" w:rsidR="00E07A4D" w:rsidRDefault="00E07A4D" w:rsidP="00E0552E">
            <w:r>
              <w:t>Ya</w:t>
            </w:r>
          </w:p>
        </w:tc>
        <w:sdt>
          <w:sdtPr>
            <w:id w:val="31376676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45C2CA1B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5CD04A58" w14:textId="77777777" w:rsidR="00E07A4D" w:rsidRDefault="00E07A4D" w:rsidP="00E0552E">
            <w:r>
              <w:t>Tidak</w:t>
            </w:r>
          </w:p>
        </w:tc>
      </w:tr>
      <w:tr w:rsidR="00E07A4D" w14:paraId="7990E080" w14:textId="77777777" w:rsidTr="00E0552E">
        <w:tc>
          <w:tcPr>
            <w:tcW w:w="230" w:type="pct"/>
          </w:tcPr>
          <w:p w14:paraId="2F034046" w14:textId="77777777" w:rsidR="00E07A4D" w:rsidRDefault="00E07A4D" w:rsidP="00E0552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2AC59925" w14:textId="76C3CA0C" w:rsidR="00E07A4D" w:rsidRDefault="002B57E2">
            <w:pPr>
              <w:spacing w:before="60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 w:rsidR="00E07A4D">
              <w:t>kelomp</w:t>
            </w:r>
            <w:r w:rsidR="00E07A4D">
              <w:rPr>
                <w:spacing w:val="5"/>
              </w:rPr>
              <w:t>o</w:t>
            </w:r>
            <w:r w:rsidR="00E07A4D">
              <w:t>k</w:t>
            </w:r>
            <w:proofErr w:type="spellEnd"/>
            <w:r w:rsidR="00E07A4D">
              <w:t xml:space="preserve"> </w:t>
            </w:r>
            <w:proofErr w:type="spellStart"/>
            <w:r w:rsidR="00E07A4D">
              <w:t>siaga</w:t>
            </w:r>
            <w:proofErr w:type="spellEnd"/>
            <w:r w:rsidR="00E07A4D">
              <w:t xml:space="preserve"> </w:t>
            </w:r>
            <w:proofErr w:type="spellStart"/>
            <w:r w:rsidR="00E07A4D">
              <w:t>bencana</w:t>
            </w:r>
            <w:proofErr w:type="spellEnd"/>
            <w:r w:rsidR="00E07A4D"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fungsi-fungsi</w:t>
            </w:r>
            <w:proofErr w:type="spellEnd"/>
            <w:r>
              <w:t xml:space="preserve"> </w:t>
            </w:r>
            <w:del w:id="19" w:author="Dear Sinandang" w:date="2018-02-10T00:35:00Z">
              <w:r w:rsidDel="006871A8">
                <w:delText xml:space="preserve">sebagai </w:delText>
              </w:r>
            </w:del>
            <w:proofErr w:type="spellStart"/>
            <w:r>
              <w:t>berikut</w:t>
            </w:r>
            <w:proofErr w:type="spellEnd"/>
            <w:r w:rsidR="00E07A4D">
              <w:rPr>
                <w:w w:val="102"/>
              </w:rPr>
              <w:t>?</w:t>
            </w:r>
          </w:p>
        </w:tc>
      </w:tr>
      <w:tr w:rsidR="00E07A4D" w14:paraId="29C1B891" w14:textId="77777777" w:rsidTr="00E0552E">
        <w:tc>
          <w:tcPr>
            <w:tcW w:w="230" w:type="pct"/>
          </w:tcPr>
          <w:p w14:paraId="46019A51" w14:textId="77777777" w:rsidR="00E07A4D" w:rsidRDefault="00E07A4D" w:rsidP="00E0552E"/>
        </w:tc>
        <w:tc>
          <w:tcPr>
            <w:tcW w:w="240" w:type="pct"/>
            <w:vAlign w:val="center"/>
          </w:tcPr>
          <w:p w14:paraId="4689ED2B" w14:textId="77777777" w:rsidR="00E07A4D" w:rsidRDefault="00E07A4D" w:rsidP="00E0552E">
            <w:pPr>
              <w:pStyle w:val="ListParagraph"/>
              <w:numPr>
                <w:ilvl w:val="0"/>
                <w:numId w:val="7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345C58FF" w14:textId="77777777" w:rsidR="00E07A4D" w:rsidRDefault="00E07A4D" w:rsidP="00E0552E">
            <w:proofErr w:type="spellStart"/>
            <w:r>
              <w:t>Sosialisasi</w:t>
            </w:r>
            <w:proofErr w:type="spellEnd"/>
            <w:r>
              <w:t xml:space="preserve"> dan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kebencanaan</w:t>
            </w:r>
            <w:proofErr w:type="spellEnd"/>
          </w:p>
        </w:tc>
        <w:sdt>
          <w:sdtPr>
            <w:id w:val="31376711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55CF0853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4241" w14:textId="77777777" w:rsidR="00E07A4D" w:rsidRDefault="00E07A4D" w:rsidP="00E0552E">
            <w:r>
              <w:t>Ya</w:t>
            </w:r>
          </w:p>
        </w:tc>
        <w:sdt>
          <w:sdtPr>
            <w:id w:val="31376712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1D72E1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6FCD1594" w14:textId="77777777" w:rsidR="00E07A4D" w:rsidRDefault="00E07A4D" w:rsidP="00E0552E">
            <w:r>
              <w:t>Tidak</w:t>
            </w:r>
          </w:p>
        </w:tc>
      </w:tr>
      <w:tr w:rsidR="00E07A4D" w14:paraId="3F4C8895" w14:textId="77777777" w:rsidTr="00E0552E">
        <w:tc>
          <w:tcPr>
            <w:tcW w:w="230" w:type="pct"/>
          </w:tcPr>
          <w:p w14:paraId="07D25870" w14:textId="77777777" w:rsidR="00E07A4D" w:rsidRDefault="00E07A4D" w:rsidP="00E0552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2B977849" w14:textId="77777777" w:rsidR="00E07A4D" w:rsidRDefault="00E07A4D" w:rsidP="00E0552E">
            <w:pPr>
              <w:pStyle w:val="ListParagraph"/>
              <w:numPr>
                <w:ilvl w:val="0"/>
                <w:numId w:val="7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6CEE59D0" w14:textId="77777777" w:rsidR="00E07A4D" w:rsidRDefault="00E07A4D" w:rsidP="00E0552E"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</w:p>
        </w:tc>
        <w:sdt>
          <w:sdtPr>
            <w:id w:val="31376713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F883D7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8B92" w14:textId="77777777" w:rsidR="00E07A4D" w:rsidRDefault="00E07A4D" w:rsidP="00E0552E">
            <w:r>
              <w:t>Ya</w:t>
            </w:r>
          </w:p>
        </w:tc>
        <w:sdt>
          <w:sdtPr>
            <w:id w:val="31376714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855049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65B7E5" w14:textId="77777777" w:rsidR="00E07A4D" w:rsidRDefault="00E07A4D" w:rsidP="00E0552E">
            <w:r>
              <w:t>Tidak</w:t>
            </w:r>
          </w:p>
        </w:tc>
      </w:tr>
      <w:tr w:rsidR="00E07A4D" w14:paraId="21CA72AC" w14:textId="77777777" w:rsidTr="00E0552E">
        <w:tc>
          <w:tcPr>
            <w:tcW w:w="230" w:type="pct"/>
          </w:tcPr>
          <w:p w14:paraId="7620A566" w14:textId="77777777" w:rsidR="00E07A4D" w:rsidRDefault="00E07A4D" w:rsidP="00E0552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D76421F" w14:textId="77777777" w:rsidR="00E07A4D" w:rsidRDefault="00E07A4D" w:rsidP="00E0552E">
            <w:pPr>
              <w:pStyle w:val="ListParagraph"/>
              <w:numPr>
                <w:ilvl w:val="0"/>
                <w:numId w:val="7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1CD39A12" w14:textId="77777777" w:rsidR="00E07A4D" w:rsidRDefault="00E07A4D" w:rsidP="00E0552E">
            <w:proofErr w:type="spellStart"/>
            <w:r>
              <w:t>Pertolongan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</w:p>
        </w:tc>
        <w:sdt>
          <w:sdtPr>
            <w:id w:val="31376715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CA7336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D42D" w14:textId="77777777" w:rsidR="00E07A4D" w:rsidRDefault="00E07A4D" w:rsidP="00E0552E">
            <w:r>
              <w:t>Ya</w:t>
            </w:r>
          </w:p>
        </w:tc>
        <w:sdt>
          <w:sdtPr>
            <w:id w:val="3137671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82C266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8AD3A" w14:textId="77777777" w:rsidR="00E07A4D" w:rsidRDefault="00E07A4D" w:rsidP="00E0552E">
            <w:r>
              <w:t>Tidak</w:t>
            </w:r>
          </w:p>
        </w:tc>
      </w:tr>
      <w:tr w:rsidR="00E07A4D" w14:paraId="3C88EE18" w14:textId="77777777" w:rsidTr="00E0552E">
        <w:tc>
          <w:tcPr>
            <w:tcW w:w="230" w:type="pct"/>
          </w:tcPr>
          <w:p w14:paraId="6E9DF9D6" w14:textId="77777777" w:rsidR="00E07A4D" w:rsidRDefault="00E07A4D" w:rsidP="00E0552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3D868047" w14:textId="77777777" w:rsidR="00E07A4D" w:rsidRDefault="00E07A4D" w:rsidP="00E0552E">
            <w:pPr>
              <w:pStyle w:val="ListParagraph"/>
              <w:numPr>
                <w:ilvl w:val="0"/>
                <w:numId w:val="7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6BF3EF3E" w14:textId="77777777" w:rsidR="00E07A4D" w:rsidRDefault="00E07A4D" w:rsidP="00E0552E">
            <w:proofErr w:type="spellStart"/>
            <w:r>
              <w:t>Evakuasi</w:t>
            </w:r>
            <w:proofErr w:type="spellEnd"/>
            <w:r>
              <w:t xml:space="preserve"> dan </w:t>
            </w:r>
            <w:proofErr w:type="spellStart"/>
            <w:r>
              <w:t>penyelamatan</w:t>
            </w:r>
            <w:proofErr w:type="spellEnd"/>
          </w:p>
        </w:tc>
        <w:sdt>
          <w:sdtPr>
            <w:id w:val="31376717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2E1A5C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E036" w14:textId="77777777" w:rsidR="00E07A4D" w:rsidRDefault="00E07A4D" w:rsidP="00E0552E">
            <w:r>
              <w:t>Ya</w:t>
            </w:r>
          </w:p>
        </w:tc>
        <w:sdt>
          <w:sdtPr>
            <w:id w:val="3137671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675893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BDDB0B" w14:textId="77777777" w:rsidR="00E07A4D" w:rsidRDefault="00E07A4D" w:rsidP="00E0552E">
            <w:r>
              <w:t>Tidak</w:t>
            </w:r>
          </w:p>
        </w:tc>
      </w:tr>
      <w:tr w:rsidR="00E07A4D" w14:paraId="2093635D" w14:textId="77777777" w:rsidTr="00E0552E">
        <w:tc>
          <w:tcPr>
            <w:tcW w:w="230" w:type="pct"/>
          </w:tcPr>
          <w:p w14:paraId="6C22D1ED" w14:textId="77777777" w:rsidR="00E07A4D" w:rsidRDefault="00E07A4D" w:rsidP="00E0552E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0EDC6EAE" w14:textId="77777777" w:rsidR="00E07A4D" w:rsidRDefault="00E07A4D" w:rsidP="00E0552E">
            <w:pPr>
              <w:pStyle w:val="ListParagraph"/>
              <w:numPr>
                <w:ilvl w:val="0"/>
                <w:numId w:val="7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398ECD2C" w14:textId="77777777" w:rsidR="00E07A4D" w:rsidRDefault="00E07A4D" w:rsidP="00E0552E">
            <w:proofErr w:type="spellStart"/>
            <w:r w:rsidRPr="00215EF1">
              <w:t>Logistik</w:t>
            </w:r>
            <w:proofErr w:type="spellEnd"/>
          </w:p>
        </w:tc>
        <w:sdt>
          <w:sdtPr>
            <w:id w:val="31376719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61E129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A301" w14:textId="77777777" w:rsidR="00E07A4D" w:rsidRDefault="00E07A4D" w:rsidP="00E0552E">
            <w:r>
              <w:t>Ya</w:t>
            </w:r>
          </w:p>
        </w:tc>
        <w:sdt>
          <w:sdtPr>
            <w:id w:val="31376720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0557A6" w14:textId="77777777" w:rsidR="00E07A4D" w:rsidRDefault="00E07A4D" w:rsidP="00E055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003F91" w14:textId="77777777" w:rsidR="00E07A4D" w:rsidRDefault="00E07A4D" w:rsidP="00E0552E">
            <w:r>
              <w:t>Tidak</w:t>
            </w:r>
          </w:p>
        </w:tc>
      </w:tr>
      <w:tr w:rsidR="00215EF1" w14:paraId="0E7202EC" w14:textId="77777777" w:rsidTr="00EF36F6">
        <w:tc>
          <w:tcPr>
            <w:tcW w:w="230" w:type="pct"/>
          </w:tcPr>
          <w:p w14:paraId="5157976A" w14:textId="77777777" w:rsidR="00215EF1" w:rsidRDefault="00215EF1" w:rsidP="00215EF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285892EE" w14:textId="77777777" w:rsidR="00215EF1" w:rsidRDefault="00215EF1" w:rsidP="00215EF1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 w:rsidR="0005140F">
              <w:t xml:space="preserve"> </w:t>
            </w:r>
            <w:proofErr w:type="spellStart"/>
            <w:r>
              <w:t>sekolah</w:t>
            </w:r>
            <w:proofErr w:type="spellEnd"/>
            <w:r w:rsidR="0005140F"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 w:rsidR="0005140F">
              <w:t xml:space="preserve"> </w:t>
            </w:r>
            <w:proofErr w:type="spellStart"/>
            <w:r>
              <w:rPr>
                <w:spacing w:val="5"/>
                <w:w w:val="102"/>
              </w:rPr>
              <w:t>s</w:t>
            </w:r>
            <w:r>
              <w:rPr>
                <w:w w:val="102"/>
              </w:rPr>
              <w:t>alinan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t>dokumen-doku</w:t>
            </w:r>
            <w:r>
              <w:rPr>
                <w:spacing w:val="4"/>
              </w:rPr>
              <w:t>m</w:t>
            </w:r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penti</w:t>
            </w:r>
            <w:r>
              <w:rPr>
                <w:spacing w:val="5"/>
              </w:rPr>
              <w:t>n</w:t>
            </w:r>
            <w:r>
              <w:t>g</w:t>
            </w:r>
            <w:proofErr w:type="spellEnd"/>
            <w:r w:rsidR="0005140F">
              <w:t xml:space="preserve"> </w:t>
            </w:r>
            <w:r>
              <w:t>yang</w:t>
            </w:r>
            <w:r w:rsidR="0005140F">
              <w:t xml:space="preserve"> </w:t>
            </w:r>
            <w:proofErr w:type="spellStart"/>
            <w:r>
              <w:t>dis</w:t>
            </w:r>
            <w:r>
              <w:rPr>
                <w:spacing w:val="5"/>
              </w:rPr>
              <w:t>i</w:t>
            </w:r>
            <w:r>
              <w:t>mpan</w:t>
            </w:r>
            <w:proofErr w:type="spellEnd"/>
            <w:r w:rsidR="0005140F">
              <w:t xml:space="preserve"> </w:t>
            </w:r>
            <w:r>
              <w:t>di</w:t>
            </w:r>
            <w:r w:rsidR="0005140F">
              <w:t xml:space="preserve"> </w:t>
            </w:r>
            <w:proofErr w:type="spellStart"/>
            <w:r>
              <w:t>te</w:t>
            </w:r>
            <w:r>
              <w:rPr>
                <w:spacing w:val="4"/>
              </w:rPr>
              <w:t>m</w:t>
            </w:r>
            <w:r>
              <w:t>pat</w:t>
            </w:r>
            <w:proofErr w:type="spellEnd"/>
            <w:r w:rsidR="0005140F">
              <w:t xml:space="preserve"> </w:t>
            </w:r>
            <w:r>
              <w:rPr>
                <w:spacing w:val="-6"/>
              </w:rPr>
              <w:t>y</w:t>
            </w:r>
            <w:r>
              <w:t>ang</w:t>
            </w:r>
            <w:r w:rsidR="0005140F">
              <w:t xml:space="preserve"> </w:t>
            </w:r>
            <w:proofErr w:type="spellStart"/>
            <w:r>
              <w:t>aman</w:t>
            </w:r>
            <w:proofErr w:type="spellEnd"/>
            <w:r w:rsidR="0005140F">
              <w:t xml:space="preserve"> </w:t>
            </w:r>
            <w:proofErr w:type="spellStart"/>
            <w:r>
              <w:rPr>
                <w:w w:val="102"/>
              </w:rPr>
              <w:t>dari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t>bencana</w:t>
            </w:r>
            <w:proofErr w:type="spellEnd"/>
            <w:r w:rsidR="0005140F">
              <w:t xml:space="preserve"> </w:t>
            </w:r>
            <w:proofErr w:type="spellStart"/>
            <w:r>
              <w:t>gempa</w:t>
            </w:r>
            <w:proofErr w:type="spellEnd"/>
            <w:r w:rsidR="0005140F">
              <w:t xml:space="preserve"> </w:t>
            </w:r>
            <w:r>
              <w:t>dan</w:t>
            </w:r>
            <w:r w:rsidR="0005140F">
              <w:t xml:space="preserve"> </w:t>
            </w:r>
            <w:r>
              <w:rPr>
                <w:w w:val="102"/>
              </w:rPr>
              <w:t>tsun</w:t>
            </w:r>
            <w:r>
              <w:rPr>
                <w:spacing w:val="4"/>
                <w:w w:val="102"/>
              </w:rPr>
              <w:t>a</w:t>
            </w:r>
            <w:r>
              <w:rPr>
                <w:w w:val="102"/>
              </w:rPr>
              <w:t>mi?</w:t>
            </w:r>
          </w:p>
        </w:tc>
        <w:sdt>
          <w:sdtPr>
            <w:id w:val="7807798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69096AA2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294CAF35" w14:textId="77777777" w:rsidR="00215EF1" w:rsidRDefault="00215EF1" w:rsidP="00215EF1">
            <w:r>
              <w:t>Ya</w:t>
            </w:r>
          </w:p>
        </w:tc>
        <w:sdt>
          <w:sdtPr>
            <w:id w:val="2010942616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7DEA3C5F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1E1B0A97" w14:textId="77777777" w:rsidR="00215EF1" w:rsidRDefault="00215EF1" w:rsidP="00215EF1">
            <w:r>
              <w:t>Tidak</w:t>
            </w:r>
          </w:p>
        </w:tc>
      </w:tr>
      <w:tr w:rsidR="005B1AD4" w14:paraId="030F959E" w14:textId="77777777" w:rsidTr="005B1AD4">
        <w:tc>
          <w:tcPr>
            <w:tcW w:w="230" w:type="pct"/>
          </w:tcPr>
          <w:p w14:paraId="1773F988" w14:textId="77777777" w:rsidR="005B1AD4" w:rsidRDefault="005B1AD4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573898CB" w14:textId="098E37B0" w:rsidR="005B1AD4" w:rsidRDefault="005B1AD4" w:rsidP="005B1AD4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mempertemukan</w:t>
            </w:r>
            <w:proofErr w:type="spellEnd"/>
            <w:r>
              <w:t xml:space="preserve"> </w:t>
            </w:r>
            <w:proofErr w:type="spellStart"/>
            <w:r>
              <w:t>anak-anak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orangtuanya</w:t>
            </w:r>
            <w:proofErr w:type="spellEnd"/>
            <w:r>
              <w:t xml:space="preserve"> di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situasi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? </w:t>
            </w:r>
          </w:p>
        </w:tc>
        <w:sdt>
          <w:sdtPr>
            <w:id w:val="1511798552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314A7B0A" w14:textId="77777777" w:rsidR="005B1AD4" w:rsidRDefault="005B1AD4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115EF990" w14:textId="3AB8E452" w:rsidR="005B1AD4" w:rsidRDefault="005B1AD4" w:rsidP="005B1AD4">
            <w:r>
              <w:t>Ya</w:t>
            </w:r>
          </w:p>
        </w:tc>
        <w:sdt>
          <w:sdtPr>
            <w:id w:val="-440759107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0398D55E" w14:textId="77777777" w:rsidR="005B1AD4" w:rsidRDefault="005B1AD4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193E38A3" w14:textId="48AB038E" w:rsidR="005B1AD4" w:rsidRDefault="005B1AD4" w:rsidP="005B1AD4">
            <w:r>
              <w:t>Tidak</w:t>
            </w:r>
          </w:p>
        </w:tc>
      </w:tr>
      <w:tr w:rsidR="00215EF1" w14:paraId="54FD1553" w14:textId="77777777" w:rsidTr="00215EF1">
        <w:tc>
          <w:tcPr>
            <w:tcW w:w="230" w:type="pct"/>
          </w:tcPr>
          <w:p w14:paraId="46E6D6D3" w14:textId="77777777" w:rsidR="00215EF1" w:rsidRDefault="00215EF1" w:rsidP="00215EF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20CC343F" w14:textId="4D3A7C30" w:rsidR="00215EF1" w:rsidRDefault="00215EF1" w:rsidP="005B1AD4">
            <w:proofErr w:type="spellStart"/>
            <w:r>
              <w:t>Apakah</w:t>
            </w:r>
            <w:proofErr w:type="spellEnd"/>
            <w:r w:rsidR="0005140F">
              <w:t xml:space="preserve"> </w:t>
            </w:r>
            <w:proofErr w:type="spellStart"/>
            <w:r>
              <w:t>seko</w:t>
            </w:r>
            <w:r>
              <w:rPr>
                <w:spacing w:val="4"/>
              </w:rPr>
              <w:t>l</w:t>
            </w:r>
            <w:r>
              <w:t>ah</w:t>
            </w:r>
            <w:proofErr w:type="spellEnd"/>
            <w:r w:rsidR="0005140F">
              <w:t xml:space="preserve"> </w:t>
            </w:r>
            <w:proofErr w:type="spellStart"/>
            <w:r>
              <w:t>ini</w:t>
            </w:r>
            <w:proofErr w:type="spellEnd"/>
            <w:r w:rsidR="0005140F">
              <w:t xml:space="preserve"> </w:t>
            </w:r>
            <w:proofErr w:type="spellStart"/>
            <w:r>
              <w:t>te</w:t>
            </w:r>
            <w:r>
              <w:rPr>
                <w:spacing w:val="5"/>
              </w:rPr>
              <w:t>l</w:t>
            </w:r>
            <w:r>
              <w:t>ah</w:t>
            </w:r>
            <w:proofErr w:type="spellEnd"/>
            <w:r w:rsidR="0005140F"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evakuasi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</w:tc>
      </w:tr>
      <w:tr w:rsidR="00215EF1" w14:paraId="08F8A14F" w14:textId="77777777" w:rsidTr="00EF36F6">
        <w:tc>
          <w:tcPr>
            <w:tcW w:w="230" w:type="pct"/>
          </w:tcPr>
          <w:p w14:paraId="0C27F316" w14:textId="77777777" w:rsidR="00215EF1" w:rsidRDefault="00215EF1" w:rsidP="00215EF1"/>
        </w:tc>
        <w:tc>
          <w:tcPr>
            <w:tcW w:w="240" w:type="pct"/>
            <w:vAlign w:val="center"/>
          </w:tcPr>
          <w:p w14:paraId="73A555FA" w14:textId="77777777" w:rsidR="00215EF1" w:rsidRDefault="00215EF1" w:rsidP="00215EF1">
            <w:pPr>
              <w:pStyle w:val="ListParagraph"/>
              <w:numPr>
                <w:ilvl w:val="0"/>
                <w:numId w:val="5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28E0407F" w14:textId="428D70DF" w:rsidR="00215EF1" w:rsidRDefault="005B1AD4" w:rsidP="00215EF1">
            <w:proofErr w:type="spellStart"/>
            <w:r>
              <w:t>T</w:t>
            </w:r>
            <w:r w:rsidR="00215EF1">
              <w:t>itik</w:t>
            </w:r>
            <w:proofErr w:type="spellEnd"/>
            <w:r w:rsidR="00215EF1">
              <w:t xml:space="preserve"> </w:t>
            </w:r>
            <w:proofErr w:type="spellStart"/>
            <w:r w:rsidR="00215EF1">
              <w:t>kumpul</w:t>
            </w:r>
            <w:proofErr w:type="spellEnd"/>
            <w:r w:rsidR="00215EF1">
              <w:t xml:space="preserve"> </w:t>
            </w:r>
            <w:r w:rsidR="00215EF1">
              <w:rPr>
                <w:spacing w:val="4"/>
                <w:w w:val="102"/>
              </w:rPr>
              <w:t xml:space="preserve">dan </w:t>
            </w:r>
            <w:proofErr w:type="spellStart"/>
            <w:r w:rsidR="00215EF1">
              <w:rPr>
                <w:spacing w:val="4"/>
                <w:w w:val="102"/>
              </w:rPr>
              <w:t>tempat</w:t>
            </w:r>
            <w:proofErr w:type="spellEnd"/>
            <w:r w:rsidR="00215EF1">
              <w:rPr>
                <w:spacing w:val="4"/>
                <w:w w:val="102"/>
              </w:rPr>
              <w:t xml:space="preserve"> </w:t>
            </w:r>
            <w:proofErr w:type="spellStart"/>
            <w:r w:rsidR="00215EF1">
              <w:rPr>
                <w:w w:val="102"/>
              </w:rPr>
              <w:t>pengungsian</w:t>
            </w:r>
            <w:proofErr w:type="spellEnd"/>
            <w:r>
              <w:rPr>
                <w:w w:val="102"/>
              </w:rPr>
              <w:t xml:space="preserve"> yang </w:t>
            </w:r>
            <w:proofErr w:type="spellStart"/>
            <w:r>
              <w:rPr>
                <w:w w:val="102"/>
              </w:rPr>
              <w:t>telah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disepakati</w:t>
            </w:r>
            <w:proofErr w:type="spellEnd"/>
          </w:p>
        </w:tc>
        <w:sdt>
          <w:sdtPr>
            <w:id w:val="-1589373242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E171889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15CA" w14:textId="77777777" w:rsidR="00215EF1" w:rsidRDefault="00215EF1" w:rsidP="00215EF1">
            <w:r>
              <w:t>Ya</w:t>
            </w:r>
          </w:p>
        </w:tc>
        <w:sdt>
          <w:sdtPr>
            <w:id w:val="-98190737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EF1ADF1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38AABBEF" w14:textId="77777777" w:rsidR="00215EF1" w:rsidRDefault="00215EF1" w:rsidP="00215EF1">
            <w:r>
              <w:t>Tidak</w:t>
            </w:r>
          </w:p>
        </w:tc>
      </w:tr>
      <w:tr w:rsidR="00215EF1" w14:paraId="0B2867B8" w14:textId="77777777" w:rsidTr="00EF36F6">
        <w:tc>
          <w:tcPr>
            <w:tcW w:w="230" w:type="pct"/>
          </w:tcPr>
          <w:p w14:paraId="4551133D" w14:textId="77777777" w:rsidR="00215EF1" w:rsidRDefault="00215EF1" w:rsidP="00215EF1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25BE632" w14:textId="77777777" w:rsidR="00215EF1" w:rsidRDefault="00215EF1" w:rsidP="00215EF1">
            <w:pPr>
              <w:pStyle w:val="ListParagraph"/>
              <w:numPr>
                <w:ilvl w:val="0"/>
                <w:numId w:val="5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2A9B009B" w14:textId="03EC1992" w:rsidR="00215EF1" w:rsidRDefault="005B1AD4" w:rsidP="005B1AD4">
            <w:r>
              <w:t>P</w:t>
            </w:r>
            <w:r w:rsidR="00215EF1">
              <w:t>e</w:t>
            </w:r>
            <w:r w:rsidR="00215EF1" w:rsidRPr="00215EF1">
              <w:t>t</w:t>
            </w:r>
            <w:r w:rsidR="00215EF1">
              <w:t>a</w:t>
            </w:r>
            <w:r>
              <w:t xml:space="preserve">, </w:t>
            </w:r>
            <w:proofErr w:type="spellStart"/>
            <w:r>
              <w:t>rambu</w:t>
            </w:r>
            <w:proofErr w:type="spellEnd"/>
            <w:r>
              <w:t>,</w:t>
            </w:r>
            <w:r w:rsidR="0005140F">
              <w:t xml:space="preserve"> </w:t>
            </w:r>
            <w:r w:rsidR="00215EF1">
              <w:t>dan</w:t>
            </w:r>
            <w:r w:rsidR="0005140F">
              <w:t xml:space="preserve"> </w:t>
            </w:r>
            <w:proofErr w:type="spellStart"/>
            <w:r w:rsidR="00215EF1">
              <w:t>jalur</w:t>
            </w:r>
            <w:proofErr w:type="spellEnd"/>
            <w:r w:rsidR="00215EF1" w:rsidRPr="00215EF1">
              <w:t xml:space="preserve"> </w:t>
            </w:r>
            <w:proofErr w:type="spellStart"/>
            <w:r w:rsidR="00215EF1" w:rsidRPr="00215EF1">
              <w:t>e</w:t>
            </w:r>
            <w:r w:rsidR="00215EF1">
              <w:t>vakuasi</w:t>
            </w:r>
            <w:proofErr w:type="spellEnd"/>
            <w:r w:rsidR="0005140F">
              <w:t xml:space="preserve"> </w:t>
            </w:r>
            <w:proofErr w:type="spellStart"/>
            <w:r w:rsidR="00215EF1" w:rsidRPr="00215EF1">
              <w:t>sekolah</w:t>
            </w:r>
            <w:proofErr w:type="spellEnd"/>
            <w:r w:rsidR="002B6DED">
              <w:t xml:space="preserve"> yang </w:t>
            </w:r>
            <w:proofErr w:type="spellStart"/>
            <w:r w:rsidR="002B6DED">
              <w:t>dapat</w:t>
            </w:r>
            <w:proofErr w:type="spellEnd"/>
            <w:r w:rsidR="002B6DED">
              <w:t xml:space="preserve"> </w:t>
            </w:r>
            <w:proofErr w:type="spellStart"/>
            <w:r>
              <w:t>diakses</w:t>
            </w:r>
            <w:proofErr w:type="spellEnd"/>
            <w:r w:rsidR="002B6DED">
              <w:t xml:space="preserve"> oleh </w:t>
            </w:r>
            <w:proofErr w:type="spellStart"/>
            <w:r w:rsidR="002B6DED">
              <w:t>seluruh</w:t>
            </w:r>
            <w:proofErr w:type="spellEnd"/>
            <w:r w:rsidR="002B6DED">
              <w:t xml:space="preserve"> </w:t>
            </w:r>
            <w:proofErr w:type="spellStart"/>
            <w:r w:rsidR="002B6DED">
              <w:t>warga</w:t>
            </w:r>
            <w:proofErr w:type="spellEnd"/>
            <w:r w:rsidR="002B6DED">
              <w:t xml:space="preserve"> </w:t>
            </w:r>
            <w:proofErr w:type="spellStart"/>
            <w:r w:rsidR="002B6DED">
              <w:t>sekolah</w:t>
            </w:r>
            <w:proofErr w:type="spellEnd"/>
          </w:p>
        </w:tc>
        <w:sdt>
          <w:sdtPr>
            <w:id w:val="-1738933712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72F821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B7D8" w14:textId="77777777" w:rsidR="00215EF1" w:rsidRDefault="00215EF1" w:rsidP="00215EF1">
            <w:r>
              <w:t>Ya</w:t>
            </w:r>
          </w:p>
        </w:tc>
        <w:sdt>
          <w:sdtPr>
            <w:id w:val="1612941147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8AB99A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F2482" w14:textId="77777777" w:rsidR="00215EF1" w:rsidRDefault="00215EF1" w:rsidP="00215EF1">
            <w:r>
              <w:t>Tidak</w:t>
            </w:r>
          </w:p>
        </w:tc>
      </w:tr>
      <w:tr w:rsidR="00215EF1" w14:paraId="6A7C1EC1" w14:textId="77777777" w:rsidTr="00EF36F6">
        <w:tc>
          <w:tcPr>
            <w:tcW w:w="230" w:type="pct"/>
          </w:tcPr>
          <w:p w14:paraId="281FC52D" w14:textId="77777777" w:rsidR="00215EF1" w:rsidRDefault="00215EF1" w:rsidP="00215EF1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65DC2630" w14:textId="77777777" w:rsidR="00215EF1" w:rsidRDefault="00215EF1" w:rsidP="00215EF1">
            <w:pPr>
              <w:pStyle w:val="ListParagraph"/>
              <w:numPr>
                <w:ilvl w:val="0"/>
                <w:numId w:val="5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49B1ED48" w14:textId="6D0F7776" w:rsidR="00215EF1" w:rsidRDefault="005B1AD4" w:rsidP="005B1AD4">
            <w:r>
              <w:t xml:space="preserve">Prosedur </w:t>
            </w:r>
            <w:proofErr w:type="spellStart"/>
            <w:r>
              <w:t>evakuasi</w:t>
            </w:r>
            <w:proofErr w:type="spellEnd"/>
            <w:r>
              <w:t xml:space="preserve"> yang </w:t>
            </w:r>
            <w:proofErr w:type="spellStart"/>
            <w:r>
              <w:t>dipahami</w:t>
            </w:r>
            <w:proofErr w:type="spellEnd"/>
            <w:r>
              <w:t xml:space="preserve"> oleh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 w:rsidR="00215EF1">
              <w:t xml:space="preserve"> </w:t>
            </w:r>
          </w:p>
        </w:tc>
        <w:sdt>
          <w:sdtPr>
            <w:id w:val="107480003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E8C7EF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016E" w14:textId="77777777" w:rsidR="00215EF1" w:rsidRDefault="00215EF1" w:rsidP="00215EF1">
            <w:r>
              <w:t>Ya</w:t>
            </w:r>
          </w:p>
        </w:tc>
        <w:sdt>
          <w:sdtPr>
            <w:id w:val="-157781832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829821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12E230" w14:textId="77777777" w:rsidR="00215EF1" w:rsidRDefault="00215EF1" w:rsidP="00215EF1">
            <w:r>
              <w:t>Tidak</w:t>
            </w:r>
          </w:p>
        </w:tc>
      </w:tr>
      <w:tr w:rsidR="00215EF1" w14:paraId="6CAF05AA" w14:textId="77777777" w:rsidTr="00EF36F6">
        <w:tc>
          <w:tcPr>
            <w:tcW w:w="230" w:type="pct"/>
          </w:tcPr>
          <w:p w14:paraId="36B4D1B8" w14:textId="77777777" w:rsidR="00215EF1" w:rsidRDefault="00215EF1" w:rsidP="00215EF1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1DE4022" w14:textId="77777777" w:rsidR="00215EF1" w:rsidRDefault="00215EF1" w:rsidP="00215EF1">
            <w:pPr>
              <w:pStyle w:val="ListParagraph"/>
              <w:numPr>
                <w:ilvl w:val="0"/>
                <w:numId w:val="5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564F2C58" w14:textId="35C505EE" w:rsidR="00215EF1" w:rsidRDefault="005B1AD4" w:rsidP="00215EF1">
            <w:proofErr w:type="spellStart"/>
            <w:r>
              <w:t>P</w:t>
            </w:r>
            <w:r w:rsidR="00215EF1">
              <w:t>era</w:t>
            </w:r>
            <w:r w:rsidR="00215EF1" w:rsidRPr="00215EF1">
              <w:t>l</w:t>
            </w:r>
            <w:r w:rsidR="00215EF1">
              <w:t>atan</w:t>
            </w:r>
            <w:proofErr w:type="spellEnd"/>
            <w:r w:rsidR="0005140F">
              <w:t xml:space="preserve"> </w:t>
            </w:r>
            <w:r w:rsidR="00215EF1">
              <w:t>dan</w:t>
            </w:r>
            <w:r w:rsidR="0005140F">
              <w:t xml:space="preserve"> </w:t>
            </w:r>
            <w:proofErr w:type="spellStart"/>
            <w:r w:rsidR="00215EF1">
              <w:t>perle</w:t>
            </w:r>
            <w:r w:rsidR="00215EF1" w:rsidRPr="00215EF1">
              <w:t>n</w:t>
            </w:r>
            <w:r w:rsidR="00215EF1">
              <w:t>gkapan</w:t>
            </w:r>
            <w:proofErr w:type="spellEnd"/>
            <w:r w:rsidR="00215EF1" w:rsidRPr="00215EF1">
              <w:t xml:space="preserve"> </w:t>
            </w:r>
            <w:proofErr w:type="spellStart"/>
            <w:r w:rsidR="00215EF1" w:rsidRPr="00215EF1">
              <w:t>evakuasi</w:t>
            </w:r>
            <w:proofErr w:type="spellEnd"/>
          </w:p>
        </w:tc>
        <w:sdt>
          <w:sdtPr>
            <w:id w:val="-1005595676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651D90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DEE0" w14:textId="77777777" w:rsidR="00215EF1" w:rsidRDefault="00215EF1" w:rsidP="00215EF1">
            <w:r>
              <w:t>Ya</w:t>
            </w:r>
          </w:p>
        </w:tc>
        <w:sdt>
          <w:sdtPr>
            <w:id w:val="72156330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120EBF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CC60EB" w14:textId="77777777" w:rsidR="00215EF1" w:rsidRDefault="00215EF1" w:rsidP="00215EF1">
            <w:r>
              <w:t>Tidak</w:t>
            </w:r>
          </w:p>
        </w:tc>
      </w:tr>
      <w:tr w:rsidR="00215EF1" w14:paraId="500FD549" w14:textId="77777777" w:rsidTr="00EF36F6">
        <w:tc>
          <w:tcPr>
            <w:tcW w:w="230" w:type="pct"/>
          </w:tcPr>
          <w:p w14:paraId="117932FC" w14:textId="77777777" w:rsidR="00215EF1" w:rsidRDefault="00215EF1" w:rsidP="00215EF1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71A5BA7F" w14:textId="77777777" w:rsidR="00215EF1" w:rsidRDefault="00215EF1" w:rsidP="00215EF1">
            <w:pPr>
              <w:pStyle w:val="ListParagraph"/>
              <w:numPr>
                <w:ilvl w:val="0"/>
                <w:numId w:val="5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7DF088E1" w14:textId="77777777" w:rsidR="00215EF1" w:rsidRDefault="00215EF1" w:rsidP="00215EF1">
            <w:proofErr w:type="spellStart"/>
            <w:r>
              <w:t>Melakukan</w:t>
            </w:r>
            <w:proofErr w:type="spellEnd"/>
            <w:r w:rsidR="0005140F">
              <w:t xml:space="preserve"> </w:t>
            </w:r>
            <w:proofErr w:type="spellStart"/>
            <w:r>
              <w:t>lat</w:t>
            </w:r>
            <w:r w:rsidRPr="00215EF1">
              <w:t>i</w:t>
            </w:r>
            <w:r>
              <w:t>han</w:t>
            </w:r>
            <w:proofErr w:type="spellEnd"/>
            <w:r>
              <w:t>/</w:t>
            </w:r>
            <w:proofErr w:type="spellStart"/>
            <w:r>
              <w:t>simulasi</w:t>
            </w:r>
            <w:proofErr w:type="spellEnd"/>
            <w:r w:rsidRPr="00215EF1">
              <w:t xml:space="preserve"> </w:t>
            </w:r>
            <w:proofErr w:type="spellStart"/>
            <w:r w:rsidRPr="00215EF1">
              <w:t>evakuasi</w:t>
            </w:r>
            <w:proofErr w:type="spellEnd"/>
            <w:r w:rsidRPr="00215EF1">
              <w:t xml:space="preserve"> </w:t>
            </w:r>
            <w:proofErr w:type="spellStart"/>
            <w:r w:rsidRPr="00215EF1">
              <w:t>dalam</w:t>
            </w:r>
            <w:proofErr w:type="spellEnd"/>
            <w:r w:rsidRPr="00215EF1">
              <w:t xml:space="preserve"> </w:t>
            </w:r>
            <w:proofErr w:type="spellStart"/>
            <w:r w:rsidRPr="00215EF1">
              <w:t>setahun</w:t>
            </w:r>
            <w:proofErr w:type="spellEnd"/>
            <w:r w:rsidRPr="00215EF1">
              <w:t xml:space="preserve"> </w:t>
            </w:r>
            <w:proofErr w:type="spellStart"/>
            <w:r w:rsidRPr="00215EF1">
              <w:t>terakhir</w:t>
            </w:r>
            <w:proofErr w:type="spellEnd"/>
          </w:p>
        </w:tc>
        <w:sdt>
          <w:sdtPr>
            <w:id w:val="-86314156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C00B90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5579" w14:textId="77777777" w:rsidR="00215EF1" w:rsidRDefault="00215EF1" w:rsidP="00215EF1">
            <w:r>
              <w:t>Ya</w:t>
            </w:r>
          </w:p>
        </w:tc>
        <w:sdt>
          <w:sdtPr>
            <w:id w:val="1462145817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43EBB4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B6560C" w14:textId="77777777" w:rsidR="00215EF1" w:rsidRDefault="00215EF1" w:rsidP="00215EF1">
            <w:r>
              <w:t>Tidak</w:t>
            </w:r>
          </w:p>
        </w:tc>
      </w:tr>
      <w:tr w:rsidR="005B1AD4" w14:paraId="63987762" w14:textId="77777777" w:rsidTr="005B1AD4">
        <w:tc>
          <w:tcPr>
            <w:tcW w:w="230" w:type="pct"/>
          </w:tcPr>
          <w:p w14:paraId="675816C9" w14:textId="77777777" w:rsidR="005B1AD4" w:rsidRDefault="005B1AD4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396F10A2" w14:textId="53D4051C" w:rsidR="005B1AD4" w:rsidRDefault="005B1AD4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(#44 a-e)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del w:id="20" w:author="Dear Sinandang" w:date="2018-02-10T00:42:00Z">
              <w:r w:rsidDel="006871A8">
                <w:delText>oleh orang berkebutuhan khusus</w:delText>
              </w:r>
            </w:del>
            <w:proofErr w:type="spellStart"/>
            <w:ins w:id="21" w:author="Dear Sinandang" w:date="2018-02-10T00:42:00Z">
              <w:r w:rsidR="006871A8">
                <w:t>penyandang</w:t>
              </w:r>
              <w:proofErr w:type="spellEnd"/>
              <w:r w:rsidR="006871A8">
                <w:t xml:space="preserve"> </w:t>
              </w:r>
              <w:proofErr w:type="spellStart"/>
              <w:r w:rsidR="006871A8">
                <w:t>disabilitas</w:t>
              </w:r>
            </w:ins>
            <w:proofErr w:type="spellEnd"/>
            <w:r>
              <w:t>?</w:t>
            </w:r>
          </w:p>
        </w:tc>
        <w:sdt>
          <w:sdtPr>
            <w:id w:val="44800510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74DDFB1A" w14:textId="77777777" w:rsidR="005B1AD4" w:rsidRDefault="005B1AD4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02F71600" w14:textId="77777777" w:rsidR="005B1AD4" w:rsidRDefault="005B1AD4" w:rsidP="005B1AD4">
            <w:r>
              <w:t>Ya</w:t>
            </w:r>
          </w:p>
        </w:tc>
        <w:sdt>
          <w:sdtPr>
            <w:id w:val="142467686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5C13B3B9" w14:textId="77777777" w:rsidR="005B1AD4" w:rsidRDefault="005B1AD4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7AE2A31D" w14:textId="77777777" w:rsidR="005B1AD4" w:rsidRDefault="005B1AD4" w:rsidP="005B1AD4">
            <w:r>
              <w:t>Tidak</w:t>
            </w:r>
          </w:p>
        </w:tc>
      </w:tr>
      <w:tr w:rsidR="00215EF1" w14:paraId="3A7B303F" w14:textId="77777777" w:rsidTr="00EF36F6">
        <w:tc>
          <w:tcPr>
            <w:tcW w:w="230" w:type="pct"/>
          </w:tcPr>
          <w:p w14:paraId="0A7643F0" w14:textId="77777777" w:rsidR="00215EF1" w:rsidRDefault="00215EF1" w:rsidP="00215EF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76190FAC" w14:textId="6FFA70A4" w:rsidR="00215EF1" w:rsidRDefault="00215EF1" w:rsidP="005B1AD4">
            <w:pPr>
              <w:spacing w:before="60"/>
            </w:pP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pertolongan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="005B1AD4">
              <w:t xml:space="preserve"> </w:t>
            </w:r>
            <w:proofErr w:type="spellStart"/>
            <w:r w:rsidR="005B1AD4">
              <w:t>memiliki</w:t>
            </w:r>
            <w:proofErr w:type="spellEnd"/>
            <w:r w:rsidR="005B1AD4">
              <w:t>:</w:t>
            </w:r>
          </w:p>
        </w:tc>
      </w:tr>
      <w:tr w:rsidR="00215EF1" w14:paraId="605DF5E0" w14:textId="77777777" w:rsidTr="00EF36F6">
        <w:tc>
          <w:tcPr>
            <w:tcW w:w="230" w:type="pct"/>
          </w:tcPr>
          <w:p w14:paraId="22F6B6FB" w14:textId="77777777" w:rsidR="00215EF1" w:rsidRDefault="00215EF1" w:rsidP="00215EF1"/>
        </w:tc>
        <w:tc>
          <w:tcPr>
            <w:tcW w:w="240" w:type="pct"/>
            <w:vAlign w:val="center"/>
          </w:tcPr>
          <w:p w14:paraId="6DD689B5" w14:textId="77777777" w:rsidR="00215EF1" w:rsidRDefault="00215EF1" w:rsidP="00215EF1">
            <w:pPr>
              <w:pStyle w:val="ListParagraph"/>
              <w:numPr>
                <w:ilvl w:val="0"/>
                <w:numId w:val="6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5A6DCC61" w14:textId="09A59C2C" w:rsidR="00215EF1" w:rsidRDefault="005B1AD4" w:rsidP="005B1AD4">
            <w:pPr>
              <w:spacing w:before="57"/>
            </w:pPr>
            <w:r>
              <w:t xml:space="preserve">Prosedur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 w:rsidR="00215EF1">
              <w:t>untuk</w:t>
            </w:r>
            <w:proofErr w:type="spellEnd"/>
            <w:r w:rsidR="0005140F">
              <w:t xml:space="preserve"> </w:t>
            </w:r>
            <w:proofErr w:type="spellStart"/>
            <w:r w:rsidR="00215EF1">
              <w:t>pertolongan</w:t>
            </w:r>
            <w:proofErr w:type="spellEnd"/>
            <w:r w:rsidR="0005140F">
              <w:t xml:space="preserve"> </w:t>
            </w:r>
            <w:proofErr w:type="spellStart"/>
            <w:r w:rsidR="00215EF1">
              <w:rPr>
                <w:spacing w:val="4"/>
                <w:w w:val="102"/>
              </w:rPr>
              <w:t>p</w:t>
            </w:r>
            <w:r w:rsidR="00215EF1">
              <w:rPr>
                <w:w w:val="102"/>
              </w:rPr>
              <w:t>ertama</w:t>
            </w:r>
            <w:proofErr w:type="spellEnd"/>
          </w:p>
        </w:tc>
        <w:sdt>
          <w:sdtPr>
            <w:id w:val="230202335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4146872B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65F8" w14:textId="77777777" w:rsidR="00215EF1" w:rsidRDefault="00215EF1" w:rsidP="00215EF1">
            <w:r>
              <w:t>Ya</w:t>
            </w:r>
          </w:p>
        </w:tc>
        <w:sdt>
          <w:sdtPr>
            <w:id w:val="661203205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A0C3C4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41832CE4" w14:textId="77777777" w:rsidR="00215EF1" w:rsidRDefault="00215EF1" w:rsidP="00215EF1">
            <w:r>
              <w:t>Tidak</w:t>
            </w:r>
          </w:p>
        </w:tc>
      </w:tr>
      <w:tr w:rsidR="00215EF1" w14:paraId="15EB3515" w14:textId="77777777" w:rsidTr="00EF36F6">
        <w:tc>
          <w:tcPr>
            <w:tcW w:w="230" w:type="pct"/>
          </w:tcPr>
          <w:p w14:paraId="0FAE846B" w14:textId="77777777" w:rsidR="00215EF1" w:rsidRDefault="00215EF1" w:rsidP="00215EF1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351AC1E2" w14:textId="77777777" w:rsidR="00215EF1" w:rsidRDefault="00215EF1" w:rsidP="00215EF1">
            <w:pPr>
              <w:pStyle w:val="ListParagraph"/>
              <w:numPr>
                <w:ilvl w:val="0"/>
                <w:numId w:val="6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5E8CB9BD" w14:textId="03A33A57" w:rsidR="00215EF1" w:rsidRDefault="005B1AD4" w:rsidP="00215EF1">
            <w:pPr>
              <w:spacing w:before="57"/>
            </w:pPr>
            <w:r>
              <w:t>K</w:t>
            </w:r>
            <w:r w:rsidR="00215EF1">
              <w:t>o</w:t>
            </w:r>
            <w:r w:rsidR="00215EF1" w:rsidRPr="00215EF1">
              <w:t>t</w:t>
            </w:r>
            <w:r w:rsidR="00215EF1">
              <w:t>ak</w:t>
            </w:r>
            <w:r w:rsidR="0005140F">
              <w:t xml:space="preserve"> </w:t>
            </w:r>
            <w:proofErr w:type="spellStart"/>
            <w:r w:rsidR="00215EF1">
              <w:t>pertolongan</w:t>
            </w:r>
            <w:proofErr w:type="spellEnd"/>
            <w:r w:rsidR="00215EF1">
              <w:t xml:space="preserve"> </w:t>
            </w:r>
            <w:proofErr w:type="spellStart"/>
            <w:r w:rsidR="00215EF1">
              <w:t>pertama</w:t>
            </w:r>
            <w:proofErr w:type="spellEnd"/>
            <w:r w:rsidR="00215EF1">
              <w:t xml:space="preserve"> (PP)</w:t>
            </w:r>
            <w:r w:rsidR="0005140F">
              <w:t xml:space="preserve"> </w:t>
            </w:r>
            <w:r w:rsidR="00215EF1">
              <w:t>dan</w:t>
            </w:r>
            <w:r w:rsidR="00215EF1" w:rsidRPr="00215EF1">
              <w:t xml:space="preserve"> </w:t>
            </w:r>
            <w:proofErr w:type="spellStart"/>
            <w:r w:rsidR="00215EF1" w:rsidRPr="00215EF1">
              <w:t>obat-obatan</w:t>
            </w:r>
            <w:proofErr w:type="spellEnd"/>
            <w:r w:rsidR="00215EF1" w:rsidRPr="00215EF1">
              <w:t xml:space="preserve"> </w:t>
            </w:r>
            <w:proofErr w:type="spellStart"/>
            <w:r w:rsidR="00215EF1" w:rsidRPr="00215EF1">
              <w:t>penting</w:t>
            </w:r>
            <w:proofErr w:type="spellEnd"/>
            <w:r w:rsidR="00215EF1" w:rsidRPr="00215EF1">
              <w:rPr>
                <w:vertAlign w:val="superscript"/>
              </w:rPr>
              <w:footnoteReference w:id="7"/>
            </w:r>
          </w:p>
        </w:tc>
        <w:sdt>
          <w:sdtPr>
            <w:id w:val="-135420432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BE822B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4C9" w14:textId="77777777" w:rsidR="00215EF1" w:rsidRDefault="00215EF1" w:rsidP="00215EF1">
            <w:r>
              <w:t>Ya</w:t>
            </w:r>
          </w:p>
        </w:tc>
        <w:sdt>
          <w:sdtPr>
            <w:id w:val="1500310797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6B6F2B4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9BB82" w14:textId="77777777" w:rsidR="00215EF1" w:rsidRDefault="00215EF1" w:rsidP="00215EF1">
            <w:r>
              <w:t>Tidak</w:t>
            </w:r>
          </w:p>
        </w:tc>
      </w:tr>
      <w:tr w:rsidR="00215EF1" w14:paraId="312AA675" w14:textId="77777777" w:rsidTr="00EF36F6">
        <w:tc>
          <w:tcPr>
            <w:tcW w:w="230" w:type="pct"/>
          </w:tcPr>
          <w:p w14:paraId="7B602BB6" w14:textId="77777777" w:rsidR="00215EF1" w:rsidRDefault="00215EF1" w:rsidP="00215EF1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3379D117" w14:textId="77777777" w:rsidR="00215EF1" w:rsidRDefault="00215EF1" w:rsidP="00215EF1">
            <w:pPr>
              <w:pStyle w:val="ListParagraph"/>
              <w:numPr>
                <w:ilvl w:val="0"/>
                <w:numId w:val="6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63572F74" w14:textId="4FD203A7" w:rsidR="00215EF1" w:rsidRDefault="005B1AD4" w:rsidP="00215EF1">
            <w:pPr>
              <w:spacing w:before="57"/>
            </w:pPr>
            <w:proofErr w:type="spellStart"/>
            <w:r>
              <w:t>P</w:t>
            </w:r>
            <w:r w:rsidR="00215EF1" w:rsidRPr="00215EF1">
              <w:t>o</w:t>
            </w:r>
            <w:r w:rsidR="00215EF1">
              <w:t>sko</w:t>
            </w:r>
            <w:proofErr w:type="spellEnd"/>
            <w:r w:rsidR="0005140F">
              <w:t xml:space="preserve"> </w:t>
            </w:r>
            <w:proofErr w:type="spellStart"/>
            <w:r w:rsidR="00215EF1">
              <w:t>kesehatan</w:t>
            </w:r>
            <w:proofErr w:type="spellEnd"/>
            <w:r w:rsidR="00215EF1" w:rsidRPr="00215EF1">
              <w:t xml:space="preserve"> </w:t>
            </w:r>
            <w:proofErr w:type="spellStart"/>
            <w:r w:rsidR="00215EF1" w:rsidRPr="00215EF1">
              <w:t>sekolah</w:t>
            </w:r>
            <w:proofErr w:type="spellEnd"/>
          </w:p>
        </w:tc>
        <w:sdt>
          <w:sdtPr>
            <w:id w:val="-2014915457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C455A6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9958" w14:textId="77777777" w:rsidR="00215EF1" w:rsidRDefault="00215EF1" w:rsidP="00215EF1">
            <w:r>
              <w:t>Ya</w:t>
            </w:r>
          </w:p>
        </w:tc>
        <w:sdt>
          <w:sdtPr>
            <w:id w:val="165426336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05AF38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1FC08C" w14:textId="77777777" w:rsidR="00215EF1" w:rsidRDefault="00215EF1" w:rsidP="00215EF1">
            <w:r>
              <w:t>Tidak</w:t>
            </w:r>
          </w:p>
        </w:tc>
      </w:tr>
      <w:tr w:rsidR="00215EF1" w14:paraId="34850F16" w14:textId="77777777" w:rsidTr="00EF36F6">
        <w:tc>
          <w:tcPr>
            <w:tcW w:w="230" w:type="pct"/>
          </w:tcPr>
          <w:p w14:paraId="4C40AA0C" w14:textId="77777777" w:rsidR="00215EF1" w:rsidRDefault="00215EF1" w:rsidP="00215EF1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67C87C80" w14:textId="77777777" w:rsidR="00215EF1" w:rsidRDefault="00215EF1" w:rsidP="00215EF1">
            <w:pPr>
              <w:pStyle w:val="ListParagraph"/>
              <w:numPr>
                <w:ilvl w:val="0"/>
                <w:numId w:val="6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115D3B28" w14:textId="6E5AE279" w:rsidR="00215EF1" w:rsidRDefault="005B1AD4" w:rsidP="005B1AD4">
            <w:pPr>
              <w:spacing w:before="57"/>
            </w:pPr>
            <w:r>
              <w:t>P</w:t>
            </w:r>
            <w:r w:rsidR="00215EF1">
              <w:t xml:space="preserve">rogram </w:t>
            </w:r>
            <w:proofErr w:type="spellStart"/>
            <w:r w:rsidR="00215EF1">
              <w:t>kesehatan</w:t>
            </w:r>
            <w:proofErr w:type="spellEnd"/>
            <w:r w:rsidR="00215EF1">
              <w:t xml:space="preserve"> </w:t>
            </w:r>
            <w:proofErr w:type="spellStart"/>
            <w:r w:rsidR="00215EF1">
              <w:t>sekolah</w:t>
            </w:r>
            <w:proofErr w:type="spellEnd"/>
            <w:r w:rsidR="00215EF1">
              <w:t xml:space="preserve"> (</w:t>
            </w:r>
            <w:proofErr w:type="spellStart"/>
            <w:r w:rsidR="00215EF1">
              <w:t>misalnya</w:t>
            </w:r>
            <w:proofErr w:type="spellEnd"/>
            <w:r w:rsidR="00215EF1">
              <w:t xml:space="preserve">: </w:t>
            </w:r>
            <w:proofErr w:type="spellStart"/>
            <w:r w:rsidR="00215EF1" w:rsidRPr="00215EF1">
              <w:t>d</w:t>
            </w:r>
            <w:r w:rsidR="00215EF1">
              <w:t>okter</w:t>
            </w:r>
            <w:proofErr w:type="spellEnd"/>
            <w:r w:rsidR="0005140F">
              <w:t xml:space="preserve"> </w:t>
            </w:r>
            <w:proofErr w:type="spellStart"/>
            <w:r w:rsidR="00215EF1">
              <w:t>kecil</w:t>
            </w:r>
            <w:proofErr w:type="spellEnd"/>
            <w:r w:rsidR="0005140F">
              <w:t xml:space="preserve"> </w:t>
            </w:r>
            <w:proofErr w:type="spellStart"/>
            <w:r w:rsidR="00215EF1">
              <w:t>a</w:t>
            </w:r>
            <w:r w:rsidR="00215EF1" w:rsidRPr="00215EF1">
              <w:t>t</w:t>
            </w:r>
            <w:r w:rsidR="00215EF1">
              <w:t>au</w:t>
            </w:r>
            <w:proofErr w:type="spellEnd"/>
            <w:r w:rsidR="0005140F">
              <w:t xml:space="preserve"> </w:t>
            </w:r>
            <w:proofErr w:type="spellStart"/>
            <w:r w:rsidR="00215EF1">
              <w:t>Palang</w:t>
            </w:r>
            <w:proofErr w:type="spellEnd"/>
            <w:r w:rsidR="0005140F">
              <w:t xml:space="preserve"> </w:t>
            </w:r>
            <w:r w:rsidR="00215EF1">
              <w:t>Mer</w:t>
            </w:r>
            <w:r w:rsidR="00215EF1" w:rsidRPr="00215EF1">
              <w:t>a</w:t>
            </w:r>
            <w:r w:rsidR="00215EF1">
              <w:t>h</w:t>
            </w:r>
            <w:r w:rsidR="00215EF1" w:rsidRPr="00215EF1">
              <w:t xml:space="preserve"> </w:t>
            </w:r>
            <w:proofErr w:type="spellStart"/>
            <w:r w:rsidR="00215EF1" w:rsidRPr="00215EF1">
              <w:t>Remaja</w:t>
            </w:r>
            <w:proofErr w:type="spellEnd"/>
            <w:r w:rsidR="00EB513D">
              <w:t>)</w:t>
            </w:r>
          </w:p>
        </w:tc>
        <w:sdt>
          <w:sdtPr>
            <w:id w:val="505015032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B31C49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038C" w14:textId="77777777" w:rsidR="00215EF1" w:rsidRDefault="00215EF1" w:rsidP="00215EF1">
            <w:r>
              <w:t>Ya</w:t>
            </w:r>
          </w:p>
        </w:tc>
        <w:sdt>
          <w:sdtPr>
            <w:id w:val="-155808367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01E255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54B3DE" w14:textId="77777777" w:rsidR="00215EF1" w:rsidRDefault="00215EF1" w:rsidP="00215EF1">
            <w:r>
              <w:t>Tidak</w:t>
            </w:r>
          </w:p>
        </w:tc>
      </w:tr>
      <w:tr w:rsidR="00215EF1" w14:paraId="78579B72" w14:textId="77777777" w:rsidTr="00EF36F6">
        <w:tc>
          <w:tcPr>
            <w:tcW w:w="230" w:type="pct"/>
          </w:tcPr>
          <w:p w14:paraId="6FA084BF" w14:textId="77777777" w:rsidR="00215EF1" w:rsidRDefault="00215EF1" w:rsidP="00215EF1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7C1197B5" w14:textId="77777777" w:rsidR="00215EF1" w:rsidRDefault="00215EF1" w:rsidP="00215EF1">
            <w:pPr>
              <w:pStyle w:val="ListParagraph"/>
              <w:numPr>
                <w:ilvl w:val="0"/>
                <w:numId w:val="6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49F5F290" w14:textId="4DADE718" w:rsidR="00215EF1" w:rsidRDefault="00215EF1" w:rsidP="005B1AD4">
            <w:pPr>
              <w:spacing w:before="57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 w:rsidR="00E07A4D">
              <w:t xml:space="preserve"> </w:t>
            </w:r>
            <w:proofErr w:type="spellStart"/>
            <w:r>
              <w:t>per</w:t>
            </w:r>
            <w:r w:rsidRPr="00215EF1">
              <w:t>t</w:t>
            </w:r>
            <w:r>
              <w:t>olongan</w:t>
            </w:r>
            <w:proofErr w:type="spellEnd"/>
            <w:r w:rsidRPr="00215EF1">
              <w:t xml:space="preserve"> </w:t>
            </w:r>
            <w:proofErr w:type="spellStart"/>
            <w:r w:rsidRPr="00215EF1">
              <w:t>pertama</w:t>
            </w:r>
            <w:proofErr w:type="spellEnd"/>
            <w:r w:rsidRPr="00215EF1">
              <w:t xml:space="preserve"> </w:t>
            </w:r>
            <w:proofErr w:type="spellStart"/>
            <w:r w:rsidR="005B1AD4">
              <w:t>tahunan</w:t>
            </w:r>
            <w:proofErr w:type="spellEnd"/>
          </w:p>
        </w:tc>
        <w:sdt>
          <w:sdtPr>
            <w:id w:val="-127559294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67693B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045A" w14:textId="77777777" w:rsidR="00215EF1" w:rsidRDefault="00215EF1" w:rsidP="00215EF1">
            <w:r>
              <w:t>Ya</w:t>
            </w:r>
          </w:p>
        </w:tc>
        <w:sdt>
          <w:sdtPr>
            <w:id w:val="1738976919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DCDDB7" w14:textId="77777777" w:rsidR="00215EF1" w:rsidRDefault="00215EF1" w:rsidP="00215EF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329A55" w14:textId="77777777" w:rsidR="00215EF1" w:rsidRDefault="00215EF1" w:rsidP="00215EF1">
            <w:r>
              <w:t>Tidak</w:t>
            </w:r>
          </w:p>
        </w:tc>
      </w:tr>
    </w:tbl>
    <w:p w14:paraId="2530CB13" w14:textId="77777777" w:rsidR="000D1338" w:rsidRDefault="000D1338" w:rsidP="00DE3D9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"/>
        <w:gridCol w:w="433"/>
        <w:gridCol w:w="5384"/>
        <w:gridCol w:w="480"/>
        <w:gridCol w:w="938"/>
        <w:gridCol w:w="426"/>
        <w:gridCol w:w="941"/>
      </w:tblGrid>
      <w:tr w:rsidR="00417E0A" w14:paraId="7AC8AACE" w14:textId="77777777" w:rsidTr="00417E0A"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D0BBFC" w14:textId="005BC535" w:rsidR="00417E0A" w:rsidRDefault="00782956">
            <w:pPr>
              <w:pStyle w:val="Heading1"/>
            </w:pPr>
            <w:ins w:id="22" w:author="Dear Sinandang" w:date="2018-02-10T00:45:00Z">
              <w:r>
                <w:t xml:space="preserve">SISTEM </w:t>
              </w:r>
            </w:ins>
            <w:r w:rsidR="00417E0A">
              <w:t>PERINGATAN</w:t>
            </w:r>
            <w:r w:rsidR="0005140F">
              <w:t xml:space="preserve"> </w:t>
            </w:r>
            <w:r w:rsidR="00417E0A">
              <w:t>DINI</w:t>
            </w:r>
            <w:r w:rsidR="00E07A4D">
              <w:t xml:space="preserve"> (</w:t>
            </w:r>
            <w:ins w:id="23" w:author="Dear Sinandang" w:date="2018-02-10T00:46:00Z">
              <w:r>
                <w:t>E</w:t>
              </w:r>
            </w:ins>
            <w:r w:rsidR="00E07A4D">
              <w:t>WS)</w:t>
            </w:r>
          </w:p>
        </w:tc>
      </w:tr>
      <w:tr w:rsidR="00215EF1" w14:paraId="312E57BD" w14:textId="77777777" w:rsidTr="00EF36F6">
        <w:tc>
          <w:tcPr>
            <w:tcW w:w="230" w:type="pct"/>
          </w:tcPr>
          <w:p w14:paraId="7F4D8F34" w14:textId="77777777" w:rsidR="00215EF1" w:rsidRDefault="00215EF1" w:rsidP="00EF36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5D7BAD28" w14:textId="49D62724" w:rsidR="00215EF1" w:rsidRDefault="005B1AD4" w:rsidP="00E07A4D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tsunami?</w:t>
            </w:r>
          </w:p>
        </w:tc>
        <w:sdt>
          <w:sdtPr>
            <w:id w:val="-1030952917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6CAECDB1" w14:textId="77777777" w:rsidR="00215EF1" w:rsidRDefault="00215EF1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0915EA4D" w14:textId="77777777" w:rsidR="00215EF1" w:rsidRDefault="00215EF1" w:rsidP="00EF36F6">
            <w:r>
              <w:t>Ya</w:t>
            </w:r>
          </w:p>
        </w:tc>
        <w:sdt>
          <w:sdtPr>
            <w:id w:val="642545419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8CA4E23" w14:textId="77777777" w:rsidR="00215EF1" w:rsidRDefault="00215EF1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74245719" w14:textId="77777777" w:rsidR="00215EF1" w:rsidRDefault="00215EF1" w:rsidP="00EF36F6">
            <w:r>
              <w:t>Tidak</w:t>
            </w:r>
          </w:p>
        </w:tc>
      </w:tr>
      <w:tr w:rsidR="00EF36F6" w14:paraId="0919E52B" w14:textId="77777777" w:rsidTr="00EF36F6">
        <w:tc>
          <w:tcPr>
            <w:tcW w:w="230" w:type="pct"/>
          </w:tcPr>
          <w:p w14:paraId="59E8B8AA" w14:textId="77777777" w:rsidR="00EF36F6" w:rsidRDefault="00EF36F6" w:rsidP="00EF36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500124C7" w14:textId="37A85D54" w:rsidR="00EF36F6" w:rsidRDefault="00EF36F6" w:rsidP="005B1AD4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 w:rsidR="0005140F">
              <w:t xml:space="preserve"> </w:t>
            </w:r>
            <w:proofErr w:type="spellStart"/>
            <w:r>
              <w:t>sekolah</w:t>
            </w:r>
            <w:proofErr w:type="spellEnd"/>
            <w:r w:rsidR="0005140F"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mempu</w:t>
            </w:r>
            <w:r w:rsidRPr="00EF36F6">
              <w:t>ny</w:t>
            </w:r>
            <w:r>
              <w:t>ai</w:t>
            </w:r>
            <w:proofErr w:type="spellEnd"/>
            <w:r w:rsidR="0005140F">
              <w:t xml:space="preserve"> </w:t>
            </w:r>
            <w:proofErr w:type="spellStart"/>
            <w:r>
              <w:t>perala</w:t>
            </w:r>
            <w:r w:rsidRPr="00EF36F6">
              <w:t>t</w:t>
            </w:r>
            <w:r>
              <w:t>an</w:t>
            </w:r>
            <w:proofErr w:type="spellEnd"/>
            <w:r w:rsidR="0005140F">
              <w:t xml:space="preserve"> </w:t>
            </w:r>
            <w:proofErr w:type="spellStart"/>
            <w:r>
              <w:t>untuk</w:t>
            </w:r>
            <w:proofErr w:type="spellEnd"/>
            <w:r w:rsidR="0005140F">
              <w:t xml:space="preserve"> </w:t>
            </w:r>
            <w:proofErr w:type="spellStart"/>
            <w:r>
              <w:t>me</w:t>
            </w:r>
            <w:r w:rsidRPr="00EF36F6">
              <w:t>ny</w:t>
            </w:r>
            <w:r>
              <w:t>ebarl</w:t>
            </w:r>
            <w:r w:rsidRPr="00EF36F6">
              <w:t>u</w:t>
            </w:r>
            <w:r>
              <w:t>askan</w:t>
            </w:r>
            <w:proofErr w:type="spellEnd"/>
            <w:r w:rsidR="0005140F">
              <w:t xml:space="preserve"> </w:t>
            </w:r>
            <w:proofErr w:type="spellStart"/>
            <w:r>
              <w:t>peri</w:t>
            </w:r>
            <w:r w:rsidRPr="00EF36F6">
              <w:t>n</w:t>
            </w:r>
            <w:r>
              <w:t>gatan</w:t>
            </w:r>
            <w:proofErr w:type="spellEnd"/>
            <w:r w:rsidR="0005140F">
              <w:t xml:space="preserve"> </w:t>
            </w:r>
            <w:r>
              <w:t>tsunami</w:t>
            </w:r>
            <w:r w:rsidR="0005140F">
              <w:t xml:space="preserve"> </w:t>
            </w:r>
            <w:r>
              <w:t>(</w:t>
            </w:r>
            <w:proofErr w:type="spellStart"/>
            <w:r>
              <w:t>misalnya</w:t>
            </w:r>
            <w:proofErr w:type="spellEnd"/>
            <w:r>
              <w:t xml:space="preserve">: bel, </w:t>
            </w:r>
            <w:proofErr w:type="spellStart"/>
            <w:r>
              <w:t>lonceng</w:t>
            </w:r>
            <w:proofErr w:type="spellEnd"/>
            <w:r>
              <w:t>,</w:t>
            </w:r>
            <w:r w:rsidRPr="00EF36F6">
              <w:t xml:space="preserve"> </w:t>
            </w:r>
            <w:proofErr w:type="spellStart"/>
            <w:r w:rsidRPr="00EF36F6">
              <w:t>sirine</w:t>
            </w:r>
            <w:proofErr w:type="spellEnd"/>
            <w:r w:rsidRPr="00EF36F6">
              <w:t xml:space="preserve">, </w:t>
            </w:r>
            <w:proofErr w:type="spellStart"/>
            <w:r w:rsidRPr="00EF36F6">
              <w:t>kentongan,dll</w:t>
            </w:r>
            <w:proofErr w:type="spellEnd"/>
            <w:r w:rsidRPr="00EF36F6">
              <w:t>)?</w:t>
            </w:r>
          </w:p>
        </w:tc>
        <w:sdt>
          <w:sdtPr>
            <w:id w:val="-876845990"/>
          </w:sdtPr>
          <w:sdtContent>
            <w:tc>
              <w:tcPr>
                <w:tcW w:w="266" w:type="pct"/>
              </w:tcPr>
              <w:p w14:paraId="56ECCA05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550F18F4" w14:textId="77777777" w:rsidR="00EF36F6" w:rsidRDefault="00EF36F6" w:rsidP="00EF36F6">
            <w:r>
              <w:t>Ya</w:t>
            </w:r>
          </w:p>
        </w:tc>
        <w:sdt>
          <w:sdtPr>
            <w:id w:val="619567643"/>
          </w:sdtPr>
          <w:sdtContent>
            <w:tc>
              <w:tcPr>
                <w:tcW w:w="236" w:type="pct"/>
              </w:tcPr>
              <w:p w14:paraId="3F3D1B23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2646E708" w14:textId="77777777" w:rsidR="00EF36F6" w:rsidRDefault="00EF36F6" w:rsidP="00EF36F6">
            <w:r>
              <w:t>Tidak</w:t>
            </w:r>
          </w:p>
        </w:tc>
      </w:tr>
      <w:tr w:rsidR="00EF36F6" w14:paraId="5BD5EC25" w14:textId="77777777" w:rsidTr="00EF36F6">
        <w:tc>
          <w:tcPr>
            <w:tcW w:w="230" w:type="pct"/>
          </w:tcPr>
          <w:p w14:paraId="41794C22" w14:textId="77777777" w:rsidR="00EF36F6" w:rsidRDefault="00EF36F6" w:rsidP="00EF36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511143C5" w14:textId="77777777" w:rsidR="00EF36F6" w:rsidRDefault="00EF36F6" w:rsidP="00EF36F6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 w:rsidR="0005140F">
              <w:t xml:space="preserve"> </w:t>
            </w:r>
            <w:proofErr w:type="spellStart"/>
            <w:r>
              <w:t>sekolah</w:t>
            </w:r>
            <w:proofErr w:type="spellEnd"/>
            <w:r w:rsidR="0005140F"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menyepakati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tsunami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? </w:t>
            </w:r>
          </w:p>
          <w:p w14:paraId="656A7FF4" w14:textId="2AFF0F72" w:rsidR="005B1AD4" w:rsidRPr="005B1AD4" w:rsidRDefault="005B1AD4">
            <w:pPr>
              <w:spacing w:before="59" w:line="245" w:lineRule="auto"/>
              <w:ind w:right="68"/>
              <w:jc w:val="both"/>
              <w:rPr>
                <w:i/>
              </w:rPr>
            </w:pPr>
            <w:r w:rsidRPr="005B1AD4">
              <w:rPr>
                <w:i/>
              </w:rPr>
              <w:t xml:space="preserve">(Jika Anda </w:t>
            </w:r>
            <w:proofErr w:type="spellStart"/>
            <w:r w:rsidRPr="005B1AD4">
              <w:rPr>
                <w:i/>
              </w:rPr>
              <w:t>menjawab</w:t>
            </w:r>
            <w:proofErr w:type="spellEnd"/>
            <w:r w:rsidRPr="005B1AD4">
              <w:rPr>
                <w:i/>
              </w:rPr>
              <w:t xml:space="preserve"> “Tidak”, </w:t>
            </w:r>
            <w:proofErr w:type="spellStart"/>
            <w:r w:rsidRPr="005B1AD4">
              <w:rPr>
                <w:i/>
              </w:rPr>
              <w:t>lanjutkan</w:t>
            </w:r>
            <w:proofErr w:type="spellEnd"/>
            <w:r w:rsidRPr="005B1AD4">
              <w:rPr>
                <w:i/>
              </w:rPr>
              <w:t xml:space="preserve"> </w:t>
            </w:r>
            <w:proofErr w:type="spellStart"/>
            <w:r w:rsidRPr="005B1AD4">
              <w:rPr>
                <w:i/>
              </w:rPr>
              <w:t>ke</w:t>
            </w:r>
            <w:proofErr w:type="spellEnd"/>
            <w:r w:rsidRPr="005B1AD4">
              <w:rPr>
                <w:i/>
              </w:rPr>
              <w:t xml:space="preserve"> #5</w:t>
            </w:r>
            <w:del w:id="24" w:author="Dear Sinandang" w:date="2018-02-10T00:49:00Z">
              <w:r w:rsidRPr="005B1AD4" w:rsidDel="00782956">
                <w:rPr>
                  <w:i/>
                </w:rPr>
                <w:delText>1</w:delText>
              </w:r>
            </w:del>
            <w:ins w:id="25" w:author="Dear Sinandang" w:date="2018-02-10T00:49:00Z">
              <w:r w:rsidR="00782956">
                <w:rPr>
                  <w:i/>
                </w:rPr>
                <w:t>2</w:t>
              </w:r>
            </w:ins>
            <w:r w:rsidRPr="005B1AD4">
              <w:rPr>
                <w:i/>
              </w:rPr>
              <w:t>)</w:t>
            </w:r>
          </w:p>
        </w:tc>
        <w:sdt>
          <w:sdtPr>
            <w:id w:val="-1489232995"/>
          </w:sdtPr>
          <w:sdtContent>
            <w:tc>
              <w:tcPr>
                <w:tcW w:w="266" w:type="pct"/>
              </w:tcPr>
              <w:p w14:paraId="41BB980B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54C4C71F" w14:textId="77777777" w:rsidR="00EF36F6" w:rsidRDefault="00EF36F6" w:rsidP="00EF36F6">
            <w:r>
              <w:t>Ya</w:t>
            </w:r>
          </w:p>
        </w:tc>
        <w:sdt>
          <w:sdtPr>
            <w:id w:val="-1691829885"/>
          </w:sdtPr>
          <w:sdtContent>
            <w:tc>
              <w:tcPr>
                <w:tcW w:w="236" w:type="pct"/>
              </w:tcPr>
              <w:p w14:paraId="1C17C409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56C84397" w14:textId="77777777" w:rsidR="00EF36F6" w:rsidRDefault="00EF36F6" w:rsidP="00EF36F6">
            <w:r>
              <w:t>Tidak</w:t>
            </w:r>
          </w:p>
        </w:tc>
      </w:tr>
      <w:tr w:rsidR="00EF36F6" w14:paraId="39CDC103" w14:textId="77777777" w:rsidTr="00EF36F6">
        <w:tc>
          <w:tcPr>
            <w:tcW w:w="230" w:type="pct"/>
          </w:tcPr>
          <w:p w14:paraId="38D11DAF" w14:textId="77777777" w:rsidR="00EF36F6" w:rsidRDefault="00EF36F6" w:rsidP="00EF36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496C9F09" w14:textId="5C36FA9A" w:rsidR="00EF36F6" w:rsidRPr="00EF36F6" w:rsidRDefault="005B1AD4" w:rsidP="00EF36F6">
            <w:pPr>
              <w:spacing w:before="59" w:line="245" w:lineRule="auto"/>
              <w:ind w:right="68"/>
              <w:jc w:val="both"/>
            </w:pPr>
            <w:r>
              <w:t>Jika # 4</w:t>
            </w:r>
            <w:ins w:id="26" w:author="Dear Sinandang" w:date="2018-02-10T00:49:00Z">
              <w:r w:rsidR="00782956">
                <w:t>9</w:t>
              </w:r>
            </w:ins>
            <w:del w:id="27" w:author="Dear Sinandang" w:date="2018-02-10T00:49:00Z">
              <w:r w:rsidDel="00782956">
                <w:delText>8</w:delText>
              </w:r>
            </w:del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“Ya”,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dimengerti</w:t>
            </w:r>
            <w:proofErr w:type="spellEnd"/>
            <w:r>
              <w:t xml:space="preserve"> oleh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>?</w:t>
            </w:r>
          </w:p>
        </w:tc>
        <w:sdt>
          <w:sdtPr>
            <w:id w:val="1242371784"/>
          </w:sdtPr>
          <w:sdtContent>
            <w:tc>
              <w:tcPr>
                <w:tcW w:w="266" w:type="pct"/>
              </w:tcPr>
              <w:p w14:paraId="671DFBA7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044C1847" w14:textId="77777777" w:rsidR="00EF36F6" w:rsidRDefault="00EF36F6" w:rsidP="00EF36F6">
            <w:r>
              <w:t>Ya</w:t>
            </w:r>
          </w:p>
        </w:tc>
        <w:sdt>
          <w:sdtPr>
            <w:id w:val="1074791821"/>
          </w:sdtPr>
          <w:sdtContent>
            <w:tc>
              <w:tcPr>
                <w:tcW w:w="236" w:type="pct"/>
              </w:tcPr>
              <w:p w14:paraId="764C10C4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5F2C1926" w14:textId="77777777" w:rsidR="00EF36F6" w:rsidRDefault="00EF36F6" w:rsidP="00EF36F6">
            <w:r>
              <w:t>Tidak</w:t>
            </w:r>
          </w:p>
        </w:tc>
      </w:tr>
      <w:tr w:rsidR="005B1AD4" w14:paraId="0E20DB9F" w14:textId="77777777" w:rsidTr="005B1AD4">
        <w:tc>
          <w:tcPr>
            <w:tcW w:w="230" w:type="pct"/>
          </w:tcPr>
          <w:p w14:paraId="25C70674" w14:textId="77777777" w:rsidR="005B1AD4" w:rsidRDefault="005B1AD4" w:rsidP="005B1AD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5F4F44E3" w14:textId="227EF3A1" w:rsidR="005B1AD4" w:rsidRPr="00EF36F6" w:rsidRDefault="005B1AD4">
            <w:pPr>
              <w:spacing w:before="59" w:line="245" w:lineRule="auto"/>
              <w:ind w:right="68"/>
              <w:jc w:val="both"/>
            </w:pPr>
            <w:r>
              <w:t>Jika # 4</w:t>
            </w:r>
            <w:del w:id="28" w:author="Dear Sinandang" w:date="2018-02-10T00:49:00Z">
              <w:r w:rsidDel="00782956">
                <w:delText>8</w:delText>
              </w:r>
            </w:del>
            <w:ins w:id="29" w:author="Dear Sinandang" w:date="2018-02-10T00:49:00Z">
              <w:r w:rsidR="00782956">
                <w:t>9</w:t>
              </w:r>
            </w:ins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“Ya”,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dimengerti</w:t>
            </w:r>
            <w:proofErr w:type="spellEnd"/>
            <w:r>
              <w:t xml:space="preserve"> oleh </w:t>
            </w:r>
            <w:del w:id="30" w:author="Dear Sinandang" w:date="2018-02-10T00:50:00Z">
              <w:r w:rsidDel="00782956">
                <w:delText>orang berkebutuhan khusus</w:delText>
              </w:r>
            </w:del>
            <w:proofErr w:type="spellStart"/>
            <w:ins w:id="31" w:author="Dear Sinandang" w:date="2018-02-10T00:50:00Z">
              <w:r w:rsidR="00782956">
                <w:t>penyandang</w:t>
              </w:r>
              <w:proofErr w:type="spellEnd"/>
              <w:r w:rsidR="00782956">
                <w:t xml:space="preserve"> </w:t>
              </w:r>
              <w:proofErr w:type="spellStart"/>
              <w:r w:rsidR="00782956">
                <w:t>disabilitas</w:t>
              </w:r>
            </w:ins>
            <w:proofErr w:type="spellEnd"/>
            <w:r>
              <w:t>?</w:t>
            </w:r>
          </w:p>
        </w:tc>
        <w:sdt>
          <w:sdtPr>
            <w:id w:val="-1216502659"/>
          </w:sdtPr>
          <w:sdtContent>
            <w:tc>
              <w:tcPr>
                <w:tcW w:w="266" w:type="pct"/>
              </w:tcPr>
              <w:p w14:paraId="7F12B3DE" w14:textId="77777777" w:rsidR="005B1AD4" w:rsidRDefault="005B1AD4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0B8B5213" w14:textId="77777777" w:rsidR="005B1AD4" w:rsidRDefault="005B1AD4" w:rsidP="005B1AD4">
            <w:r>
              <w:t>Ya</w:t>
            </w:r>
          </w:p>
        </w:tc>
        <w:sdt>
          <w:sdtPr>
            <w:id w:val="-1526781729"/>
          </w:sdtPr>
          <w:sdtContent>
            <w:tc>
              <w:tcPr>
                <w:tcW w:w="236" w:type="pct"/>
              </w:tcPr>
              <w:p w14:paraId="7AD85148" w14:textId="77777777" w:rsidR="005B1AD4" w:rsidRDefault="005B1AD4" w:rsidP="005B1A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57B321B4" w14:textId="77777777" w:rsidR="005B1AD4" w:rsidRDefault="005B1AD4" w:rsidP="005B1AD4">
            <w:r>
              <w:t>Tidak</w:t>
            </w:r>
          </w:p>
        </w:tc>
      </w:tr>
      <w:tr w:rsidR="00EF36F6" w14:paraId="765514B8" w14:textId="77777777" w:rsidTr="00EF36F6">
        <w:tc>
          <w:tcPr>
            <w:tcW w:w="230" w:type="pct"/>
          </w:tcPr>
          <w:p w14:paraId="257273BF" w14:textId="77777777" w:rsidR="00EF36F6" w:rsidRDefault="00EF36F6" w:rsidP="00EF36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32CF3031" w14:textId="1833C164" w:rsidR="00EF36F6" w:rsidRPr="00EF36F6" w:rsidRDefault="00EF36F6" w:rsidP="005B1AD4">
            <w:pPr>
              <w:spacing w:before="59" w:line="245" w:lineRule="auto"/>
              <w:ind w:right="68"/>
              <w:jc w:val="both"/>
            </w:pPr>
            <w:proofErr w:type="spellStart"/>
            <w:r w:rsidRPr="00EF36F6">
              <w:t>Apakah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sekolah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ini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mendapatkan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informasi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dari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lembaga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berwenang</w:t>
            </w:r>
            <w:proofErr w:type="spellEnd"/>
            <w:r w:rsidR="00661225">
              <w:t xml:space="preserve"> </w:t>
            </w:r>
            <w:proofErr w:type="spellStart"/>
            <w:r w:rsidR="005B1AD4">
              <w:t>saat</w:t>
            </w:r>
            <w:proofErr w:type="spellEnd"/>
            <w:r w:rsidR="005B1AD4">
              <w:t xml:space="preserve"> </w:t>
            </w:r>
            <w:proofErr w:type="spellStart"/>
            <w:r w:rsidR="00661225">
              <w:t>keadaan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sudah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aman</w:t>
            </w:r>
            <w:proofErr w:type="spellEnd"/>
            <w:r w:rsidR="005B1AD4">
              <w:t xml:space="preserve"> (</w:t>
            </w:r>
            <w:proofErr w:type="spellStart"/>
            <w:r w:rsidR="005B1AD4">
              <w:t>tidak</w:t>
            </w:r>
            <w:proofErr w:type="spellEnd"/>
            <w:r w:rsidR="005B1AD4">
              <w:t xml:space="preserve"> </w:t>
            </w:r>
            <w:proofErr w:type="spellStart"/>
            <w:r w:rsidR="005B1AD4">
              <w:t>ada</w:t>
            </w:r>
            <w:proofErr w:type="spellEnd"/>
            <w:r w:rsidR="005B1AD4">
              <w:t xml:space="preserve"> </w:t>
            </w:r>
            <w:proofErr w:type="spellStart"/>
            <w:r w:rsidR="005B1AD4">
              <w:t>lagi</w:t>
            </w:r>
            <w:proofErr w:type="spellEnd"/>
            <w:r w:rsidR="005B1AD4">
              <w:t xml:space="preserve"> </w:t>
            </w:r>
            <w:proofErr w:type="spellStart"/>
            <w:r w:rsidR="005B1AD4">
              <w:t>ancaman</w:t>
            </w:r>
            <w:proofErr w:type="spellEnd"/>
            <w:r w:rsidR="005B1AD4">
              <w:t xml:space="preserve"> tsunami)</w:t>
            </w:r>
            <w:r w:rsidRPr="00EF36F6">
              <w:t>?</w:t>
            </w:r>
          </w:p>
        </w:tc>
        <w:sdt>
          <w:sdtPr>
            <w:id w:val="1148633659"/>
          </w:sdtPr>
          <w:sdtContent>
            <w:tc>
              <w:tcPr>
                <w:tcW w:w="266" w:type="pct"/>
              </w:tcPr>
              <w:p w14:paraId="51789E6B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1B6247D0" w14:textId="77777777" w:rsidR="00EF36F6" w:rsidRDefault="00EF36F6" w:rsidP="00EF36F6">
            <w:r>
              <w:t>Ya</w:t>
            </w:r>
          </w:p>
        </w:tc>
        <w:sdt>
          <w:sdtPr>
            <w:id w:val="-1522309541"/>
          </w:sdtPr>
          <w:sdtContent>
            <w:tc>
              <w:tcPr>
                <w:tcW w:w="236" w:type="pct"/>
              </w:tcPr>
              <w:p w14:paraId="2469C158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082B0B17" w14:textId="77777777" w:rsidR="00EF36F6" w:rsidRDefault="00EF36F6" w:rsidP="00EF36F6">
            <w:r>
              <w:t>Tidak</w:t>
            </w:r>
          </w:p>
        </w:tc>
      </w:tr>
      <w:tr w:rsidR="00EF36F6" w14:paraId="1B05F652" w14:textId="77777777" w:rsidTr="00EF36F6">
        <w:tc>
          <w:tcPr>
            <w:tcW w:w="230" w:type="pct"/>
          </w:tcPr>
          <w:p w14:paraId="3908CCDB" w14:textId="77777777" w:rsidR="00EF36F6" w:rsidRDefault="00EF36F6" w:rsidP="00EF36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21A7CAB2" w14:textId="150AC808" w:rsidR="00EF36F6" w:rsidRDefault="00EF36F6" w:rsidP="005B1AD4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 w:rsidR="005B1AD4">
              <w:t>untuk</w:t>
            </w:r>
            <w:proofErr w:type="spellEnd"/>
            <w:r w:rsidR="005B1AD4">
              <w:t xml:space="preserve"> </w:t>
            </w:r>
            <w:proofErr w:type="spellStart"/>
            <w:r w:rsidR="005B1AD4">
              <w:t>mengaktivasi</w:t>
            </w:r>
            <w:proofErr w:type="spellEnd"/>
            <w:r w:rsidR="005B1AD4">
              <w:t xml:space="preserve"> </w:t>
            </w:r>
            <w:proofErr w:type="spellStart"/>
            <w:r w:rsidR="005B1AD4">
              <w:t>peringatan</w:t>
            </w:r>
            <w:proofErr w:type="spellEnd"/>
            <w:r w:rsidR="005B1AD4">
              <w:t xml:space="preserve"> tsunami? </w:t>
            </w:r>
          </w:p>
        </w:tc>
        <w:sdt>
          <w:sdtPr>
            <w:id w:val="-81683965"/>
          </w:sdtPr>
          <w:sdtContent>
            <w:tc>
              <w:tcPr>
                <w:tcW w:w="266" w:type="pct"/>
              </w:tcPr>
              <w:p w14:paraId="3D17E009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57FA9D26" w14:textId="77777777" w:rsidR="00EF36F6" w:rsidRDefault="00EF36F6" w:rsidP="00EF36F6">
            <w:r>
              <w:t>Ya</w:t>
            </w:r>
          </w:p>
        </w:tc>
        <w:sdt>
          <w:sdtPr>
            <w:id w:val="-1094862351"/>
          </w:sdtPr>
          <w:sdtContent>
            <w:tc>
              <w:tcPr>
                <w:tcW w:w="236" w:type="pct"/>
              </w:tcPr>
              <w:p w14:paraId="446B9984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6EED2734" w14:textId="77777777" w:rsidR="00EF36F6" w:rsidRDefault="00EF36F6" w:rsidP="00EF36F6">
            <w:r>
              <w:t>Tidak</w:t>
            </w:r>
          </w:p>
        </w:tc>
      </w:tr>
      <w:tr w:rsidR="00EF36F6" w14:paraId="79954936" w14:textId="77777777" w:rsidTr="00EF36F6">
        <w:tc>
          <w:tcPr>
            <w:tcW w:w="230" w:type="pct"/>
          </w:tcPr>
          <w:p w14:paraId="5A78D54B" w14:textId="77777777" w:rsidR="00EF36F6" w:rsidRDefault="00EF36F6" w:rsidP="00EF36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689B7EAD" w14:textId="6C77E549" w:rsidR="00EF36F6" w:rsidRDefault="00EF36F6" w:rsidP="00B15DE9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 w:rsidR="00B15DE9">
              <w:t xml:space="preserve"> </w:t>
            </w:r>
            <w:r>
              <w:t xml:space="preserve">tsunami di </w:t>
            </w:r>
            <w:proofErr w:type="spellStart"/>
            <w:r w:rsidR="00B15DE9">
              <w:t>s</w:t>
            </w:r>
            <w:r>
              <w:t>ekolah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Pr="00EF36F6">
              <w:t>sudah</w:t>
            </w:r>
            <w:proofErr w:type="spellEnd"/>
            <w:r w:rsidRPr="00EF36F6">
              <w:t xml:space="preserve"> </w:t>
            </w:r>
            <w:proofErr w:type="spellStart"/>
            <w:r>
              <w:t>disosialisas</w:t>
            </w:r>
            <w:r w:rsidRPr="00EF36F6">
              <w:t>i</w:t>
            </w:r>
            <w:r>
              <w:t>kan</w:t>
            </w:r>
            <w:proofErr w:type="spellEnd"/>
            <w:r w:rsidR="0005140F">
              <w:t xml:space="preserve"> </w:t>
            </w:r>
            <w:proofErr w:type="spellStart"/>
            <w:r>
              <w:t>kepada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seluruh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warga</w:t>
            </w:r>
            <w:proofErr w:type="spellEnd"/>
            <w:r w:rsidRPr="00EF36F6">
              <w:t xml:space="preserve"> </w:t>
            </w:r>
            <w:proofErr w:type="spellStart"/>
            <w:r>
              <w:t>sekolah</w:t>
            </w:r>
            <w:proofErr w:type="spellEnd"/>
            <w:r w:rsidRPr="00EF36F6">
              <w:t>?</w:t>
            </w:r>
          </w:p>
        </w:tc>
        <w:sdt>
          <w:sdtPr>
            <w:id w:val="-891878445"/>
          </w:sdtPr>
          <w:sdtContent>
            <w:tc>
              <w:tcPr>
                <w:tcW w:w="266" w:type="pct"/>
              </w:tcPr>
              <w:p w14:paraId="3057AA49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2E2C7A87" w14:textId="77777777" w:rsidR="00EF36F6" w:rsidRDefault="00EF36F6" w:rsidP="00EF36F6">
            <w:r>
              <w:t>Ya</w:t>
            </w:r>
          </w:p>
        </w:tc>
        <w:sdt>
          <w:sdtPr>
            <w:id w:val="-250359036"/>
          </w:sdtPr>
          <w:sdtContent>
            <w:tc>
              <w:tcPr>
                <w:tcW w:w="236" w:type="pct"/>
              </w:tcPr>
              <w:p w14:paraId="7B6555DF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799C3B21" w14:textId="77777777" w:rsidR="00EF36F6" w:rsidRDefault="00EF36F6" w:rsidP="00EF36F6">
            <w:r>
              <w:t>Tidak</w:t>
            </w:r>
          </w:p>
        </w:tc>
      </w:tr>
      <w:tr w:rsidR="00EF36F6" w14:paraId="5435D855" w14:textId="77777777" w:rsidTr="00EF36F6">
        <w:tc>
          <w:tcPr>
            <w:tcW w:w="230" w:type="pct"/>
          </w:tcPr>
          <w:p w14:paraId="6F268FEE" w14:textId="77777777" w:rsidR="00EF36F6" w:rsidRDefault="00EF36F6" w:rsidP="00EF36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356C8C48" w14:textId="275600A6" w:rsidR="00EF36F6" w:rsidRDefault="00EF36F6" w:rsidP="00B15DE9">
            <w:pPr>
              <w:spacing w:before="59" w:line="245" w:lineRule="auto"/>
              <w:ind w:right="68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 w:rsidRPr="00EF36F6">
              <w:t>pernah</w:t>
            </w:r>
            <w:proofErr w:type="spellEnd"/>
            <w:r w:rsidR="0005140F">
              <w:t xml:space="preserve"> </w:t>
            </w:r>
            <w:proofErr w:type="spellStart"/>
            <w:r>
              <w:t>me</w:t>
            </w:r>
            <w:r w:rsidRPr="00EF36F6">
              <w:t>l</w:t>
            </w:r>
            <w:r>
              <w:t>akukan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peringatan</w:t>
            </w:r>
            <w:proofErr w:type="spellEnd"/>
            <w:r w:rsidRPr="00EF36F6">
              <w:t xml:space="preserve"> </w:t>
            </w:r>
            <w:proofErr w:type="spellStart"/>
            <w:r>
              <w:t>dini</w:t>
            </w:r>
            <w:proofErr w:type="spellEnd"/>
            <w:r w:rsidRPr="00EF36F6">
              <w:t>?</w:t>
            </w:r>
          </w:p>
        </w:tc>
        <w:sdt>
          <w:sdtPr>
            <w:id w:val="-1697765660"/>
          </w:sdtPr>
          <w:sdtContent>
            <w:tc>
              <w:tcPr>
                <w:tcW w:w="266" w:type="pct"/>
              </w:tcPr>
              <w:p w14:paraId="204E7283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7C8BC295" w14:textId="77777777" w:rsidR="00EF36F6" w:rsidRDefault="00EF36F6" w:rsidP="00EF36F6">
            <w:r>
              <w:t>Ya</w:t>
            </w:r>
          </w:p>
        </w:tc>
        <w:sdt>
          <w:sdtPr>
            <w:id w:val="1464079801"/>
          </w:sdtPr>
          <w:sdtContent>
            <w:tc>
              <w:tcPr>
                <w:tcW w:w="236" w:type="pct"/>
              </w:tcPr>
              <w:p w14:paraId="18B4DAC6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6D398F28" w14:textId="77777777" w:rsidR="00EF36F6" w:rsidRDefault="00EF36F6" w:rsidP="00EF36F6">
            <w:r>
              <w:t>Tidak</w:t>
            </w:r>
          </w:p>
        </w:tc>
      </w:tr>
      <w:tr w:rsidR="00EF36F6" w14:paraId="4FFB9F89" w14:textId="77777777" w:rsidTr="00EF36F6">
        <w:tc>
          <w:tcPr>
            <w:tcW w:w="230" w:type="pct"/>
          </w:tcPr>
          <w:p w14:paraId="30B916D0" w14:textId="77777777" w:rsidR="00EF36F6" w:rsidRDefault="00EF36F6" w:rsidP="00EF36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47ACEC8C" w14:textId="6DA3EB8B" w:rsidR="00EF36F6" w:rsidRDefault="00EF36F6" w:rsidP="005B1AD4">
            <w:pPr>
              <w:spacing w:before="60"/>
            </w:pPr>
            <w:proofErr w:type="spellStart"/>
            <w:r>
              <w:t>Apakah</w:t>
            </w:r>
            <w:proofErr w:type="spellEnd"/>
            <w:r w:rsidR="0005140F">
              <w:t xml:space="preserve"> </w:t>
            </w:r>
            <w:proofErr w:type="spellStart"/>
            <w:r>
              <w:t>kelom</w:t>
            </w:r>
            <w:r>
              <w:rPr>
                <w:spacing w:val="5"/>
              </w:rPr>
              <w:t>p</w:t>
            </w:r>
            <w:r>
              <w:t>ok</w:t>
            </w:r>
            <w:proofErr w:type="spellEnd"/>
            <w:r w:rsidR="0005140F">
              <w:t xml:space="preserve"> </w:t>
            </w:r>
            <w:proofErr w:type="spellStart"/>
            <w:r>
              <w:t>siaga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rPr>
                <w:spacing w:val="13"/>
              </w:rPr>
              <w:t xml:space="preserve"> di </w:t>
            </w:r>
            <w:proofErr w:type="spellStart"/>
            <w:r>
              <w:t>seko</w:t>
            </w:r>
            <w:r>
              <w:rPr>
                <w:spacing w:val="5"/>
              </w:rPr>
              <w:t>l</w:t>
            </w:r>
            <w:r>
              <w:t>ah</w:t>
            </w:r>
            <w:proofErr w:type="spellEnd"/>
            <w:r w:rsidR="0005140F">
              <w:t xml:space="preserve"> </w:t>
            </w:r>
            <w:proofErr w:type="spellStart"/>
            <w:r>
              <w:t>ini</w:t>
            </w:r>
            <w:proofErr w:type="spellEnd"/>
            <w:r w:rsidR="0005140F">
              <w:t xml:space="preserve"> </w:t>
            </w:r>
            <w:proofErr w:type="spellStart"/>
            <w:r w:rsidR="00060163">
              <w:t>sudah</w:t>
            </w:r>
            <w:proofErr w:type="spellEnd"/>
            <w:r w:rsidR="00060163">
              <w:t xml:space="preserve"> </w:t>
            </w:r>
            <w:proofErr w:type="spellStart"/>
            <w:r w:rsidR="00060163">
              <w:t>melaksanakan</w:t>
            </w:r>
            <w:proofErr w:type="spellEnd"/>
            <w:r w:rsidR="00060163">
              <w:t xml:space="preserve"> </w:t>
            </w:r>
            <w:proofErr w:type="spellStart"/>
            <w:r w:rsidR="00060163">
              <w:t>tuga</w:t>
            </w:r>
            <w:ins w:id="32" w:author="Dear Sinandang" w:date="2018-02-10T00:54:00Z">
              <w:r w:rsidR="00964A0F">
                <w:t>s-tugas</w:t>
              </w:r>
            </w:ins>
            <w:proofErr w:type="spellEnd"/>
            <w:del w:id="33" w:author="Dear Sinandang" w:date="2018-02-10T00:54:00Z">
              <w:r w:rsidR="00060163" w:rsidDel="00964A0F">
                <w:delText xml:space="preserve">s </w:delText>
              </w:r>
              <w:r w:rsidR="005B1AD4" w:rsidDel="00964A0F">
                <w:delText>sebagai</w:delText>
              </w:r>
            </w:del>
            <w:r w:rsidR="005B1AD4">
              <w:t xml:space="preserve"> </w:t>
            </w:r>
            <w:proofErr w:type="spellStart"/>
            <w:r>
              <w:rPr>
                <w:w w:val="102"/>
              </w:rPr>
              <w:t>be</w:t>
            </w:r>
            <w:r>
              <w:rPr>
                <w:spacing w:val="4"/>
                <w:w w:val="102"/>
              </w:rPr>
              <w:t>r</w:t>
            </w:r>
            <w:r>
              <w:rPr>
                <w:w w:val="102"/>
              </w:rPr>
              <w:t>ikut</w:t>
            </w:r>
            <w:proofErr w:type="spellEnd"/>
            <w:r>
              <w:rPr>
                <w:w w:val="102"/>
              </w:rPr>
              <w:t>:</w:t>
            </w:r>
          </w:p>
        </w:tc>
      </w:tr>
      <w:tr w:rsidR="00661225" w14:paraId="31981903" w14:textId="77777777" w:rsidTr="00661225">
        <w:tc>
          <w:tcPr>
            <w:tcW w:w="230" w:type="pct"/>
          </w:tcPr>
          <w:p w14:paraId="03241B19" w14:textId="77777777" w:rsidR="00661225" w:rsidRDefault="00661225" w:rsidP="0066122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1B3036C5" w14:textId="77777777" w:rsidR="00100B8F" w:rsidRDefault="00100B8F" w:rsidP="00656C6E">
            <w:pPr>
              <w:pStyle w:val="ListParagraph"/>
              <w:numPr>
                <w:ilvl w:val="0"/>
                <w:numId w:val="16"/>
              </w:numPr>
              <w:spacing w:befor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23B1EF40" w14:textId="08E84AA1" w:rsidR="00661225" w:rsidRDefault="00661225" w:rsidP="00B15DE9">
            <w:pPr>
              <w:spacing w:before="54"/>
            </w:pPr>
            <w:proofErr w:type="spellStart"/>
            <w:r>
              <w:t>Menyiapkan</w:t>
            </w:r>
            <w:proofErr w:type="spellEnd"/>
            <w:r>
              <w:t xml:space="preserve">, </w:t>
            </w:r>
            <w:proofErr w:type="spellStart"/>
            <w:r>
              <w:t>me</w:t>
            </w:r>
            <w:r w:rsidRPr="00EF36F6">
              <w:t>ny</w:t>
            </w:r>
            <w:r>
              <w:t>im</w:t>
            </w:r>
            <w:r w:rsidRPr="00EF36F6">
              <w:t>p</w:t>
            </w:r>
            <w:r>
              <w:t>an</w:t>
            </w:r>
            <w:proofErr w:type="spellEnd"/>
            <w:r>
              <w:t>,</w:t>
            </w:r>
            <w:r w:rsidR="00B15DE9">
              <w:t xml:space="preserve"> dan</w:t>
            </w:r>
            <w:r>
              <w:t xml:space="preserve"> </w:t>
            </w:r>
            <w:proofErr w:type="spellStart"/>
            <w:r>
              <w:t>memel</w:t>
            </w:r>
            <w:r w:rsidRPr="00EF36F6">
              <w:t>i</w:t>
            </w:r>
            <w:r>
              <w:t>hara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 w:rsidRPr="00EF36F6">
              <w:t>untuk</w:t>
            </w:r>
            <w:proofErr w:type="spellEnd"/>
            <w:r w:rsidRPr="00EF36F6">
              <w:t xml:space="preserve"> </w:t>
            </w:r>
            <w:proofErr w:type="spellStart"/>
            <w:r>
              <w:t>peringatan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bencana</w:t>
            </w:r>
            <w:proofErr w:type="spellEnd"/>
          </w:p>
        </w:tc>
        <w:sdt>
          <w:sdtPr>
            <w:id w:val="1854686891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341FE5" w14:textId="77777777" w:rsidR="00661225" w:rsidRDefault="00661225" w:rsidP="006612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967D" w14:textId="77777777" w:rsidR="00661225" w:rsidRDefault="00661225" w:rsidP="00661225">
            <w:r>
              <w:t>Ya</w:t>
            </w:r>
          </w:p>
        </w:tc>
        <w:sdt>
          <w:sdtPr>
            <w:id w:val="176741930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7234D2" w14:textId="77777777" w:rsidR="00661225" w:rsidRDefault="00661225" w:rsidP="006612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11610" w14:textId="77777777" w:rsidR="00661225" w:rsidRDefault="00661225" w:rsidP="00661225">
            <w:r>
              <w:t>Tidak</w:t>
            </w:r>
          </w:p>
        </w:tc>
      </w:tr>
      <w:tr w:rsidR="00661225" w14:paraId="316A7F51" w14:textId="77777777" w:rsidTr="00661225">
        <w:tc>
          <w:tcPr>
            <w:tcW w:w="230" w:type="pct"/>
          </w:tcPr>
          <w:p w14:paraId="33046095" w14:textId="77777777" w:rsidR="00661225" w:rsidRDefault="00661225" w:rsidP="0066122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49F9FB76" w14:textId="77777777" w:rsidR="00100B8F" w:rsidRDefault="00100B8F" w:rsidP="00656C6E">
            <w:pPr>
              <w:pStyle w:val="ListParagraph"/>
              <w:numPr>
                <w:ilvl w:val="0"/>
                <w:numId w:val="16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1630B4B6" w14:textId="4A6ECA27" w:rsidR="00661225" w:rsidRDefault="00661225" w:rsidP="00B15DE9">
            <w:pPr>
              <w:spacing w:before="54"/>
            </w:pPr>
            <w:proofErr w:type="spellStart"/>
            <w:r>
              <w:t>Membu</w:t>
            </w:r>
            <w:r w:rsidRPr="00EF36F6">
              <w:t>ny</w:t>
            </w:r>
            <w:r>
              <w:t>ikan</w:t>
            </w:r>
            <w:proofErr w:type="spellEnd"/>
            <w:r>
              <w:t xml:space="preserve"> </w:t>
            </w:r>
            <w:proofErr w:type="spellStart"/>
            <w:r>
              <w:t>ta</w:t>
            </w:r>
            <w:r w:rsidRPr="00EF36F6">
              <w:t>n</w:t>
            </w:r>
            <w:r>
              <w:t>da</w:t>
            </w:r>
            <w:proofErr w:type="spellEnd"/>
            <w:r>
              <w:t xml:space="preserve"> </w:t>
            </w:r>
            <w:proofErr w:type="spellStart"/>
            <w:r>
              <w:t>peri</w:t>
            </w:r>
            <w:r w:rsidRPr="00EF36F6">
              <w:t>n</w:t>
            </w:r>
            <w:r>
              <w:t>gatan</w:t>
            </w:r>
            <w:proofErr w:type="spellEnd"/>
            <w:r>
              <w:t xml:space="preserve"> </w:t>
            </w:r>
            <w:r w:rsidR="00B15DE9">
              <w:t>(</w:t>
            </w:r>
            <w:proofErr w:type="spellStart"/>
            <w:r>
              <w:t>terjadinya</w:t>
            </w:r>
            <w:proofErr w:type="spellEnd"/>
            <w:r w:rsidRPr="00EF36F6">
              <w:t xml:space="preserve"> tsunami, </w:t>
            </w:r>
            <w:proofErr w:type="spellStart"/>
            <w:r>
              <w:t>pembatalan</w:t>
            </w:r>
            <w:proofErr w:type="spellEnd"/>
            <w:r w:rsidR="0005140F">
              <w:t xml:space="preserve"> </w:t>
            </w:r>
            <w:r>
              <w:t>dan</w:t>
            </w:r>
            <w:r w:rsidR="0005140F">
              <w:t xml:space="preserve"> </w:t>
            </w:r>
            <w:proofErr w:type="spellStart"/>
            <w:r>
              <w:t>kondisi</w:t>
            </w:r>
            <w:proofErr w:type="spellEnd"/>
            <w:r w:rsidRPr="00EF36F6">
              <w:t xml:space="preserve"> </w:t>
            </w:r>
            <w:proofErr w:type="spellStart"/>
            <w:r w:rsidRPr="00EF36F6">
              <w:t>aman</w:t>
            </w:r>
            <w:proofErr w:type="spellEnd"/>
            <w:r w:rsidRPr="00EF36F6">
              <w:t>)</w:t>
            </w:r>
          </w:p>
        </w:tc>
        <w:sdt>
          <w:sdtPr>
            <w:id w:val="-1035337423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917199" w14:textId="77777777" w:rsidR="00661225" w:rsidRDefault="00661225" w:rsidP="006612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DF5D" w14:textId="77777777" w:rsidR="00661225" w:rsidRDefault="00661225" w:rsidP="00661225">
            <w:r>
              <w:t>Ya</w:t>
            </w:r>
          </w:p>
        </w:tc>
        <w:sdt>
          <w:sdtPr>
            <w:id w:val="-18721723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E8B207" w14:textId="77777777" w:rsidR="00661225" w:rsidRDefault="00661225" w:rsidP="006612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0275B6" w14:textId="77777777" w:rsidR="00661225" w:rsidRDefault="00661225" w:rsidP="00661225">
            <w:r>
              <w:t>Tidak</w:t>
            </w:r>
          </w:p>
        </w:tc>
      </w:tr>
      <w:tr w:rsidR="00EF36F6" w14:paraId="65BF4BAF" w14:textId="77777777" w:rsidTr="00EF36F6">
        <w:tc>
          <w:tcPr>
            <w:tcW w:w="230" w:type="pct"/>
          </w:tcPr>
          <w:p w14:paraId="5DA302BE" w14:textId="77777777" w:rsidR="00EF36F6" w:rsidRDefault="00EF36F6" w:rsidP="00EF36F6"/>
        </w:tc>
        <w:tc>
          <w:tcPr>
            <w:tcW w:w="240" w:type="pct"/>
            <w:vAlign w:val="center"/>
          </w:tcPr>
          <w:p w14:paraId="51AD1554" w14:textId="77777777" w:rsidR="00100B8F" w:rsidRDefault="00100B8F" w:rsidP="00656C6E">
            <w:pPr>
              <w:pStyle w:val="ListParagraph"/>
              <w:numPr>
                <w:ilvl w:val="0"/>
                <w:numId w:val="16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78181D57" w14:textId="77777777" w:rsidR="00EF36F6" w:rsidRDefault="00EF36F6" w:rsidP="00EF36F6">
            <w:pPr>
              <w:spacing w:before="54"/>
            </w:pPr>
            <w:proofErr w:type="spellStart"/>
            <w:r>
              <w:t>Mensosiali</w:t>
            </w:r>
            <w:r>
              <w:rPr>
                <w:spacing w:val="4"/>
              </w:rPr>
              <w:t>s</w:t>
            </w:r>
            <w:r>
              <w:t>asikan</w:t>
            </w:r>
            <w:proofErr w:type="spellEnd"/>
            <w:r w:rsidR="0005140F">
              <w:t xml:space="preserve"> </w:t>
            </w:r>
            <w:proofErr w:type="spellStart"/>
            <w:r>
              <w:t>tanda</w:t>
            </w:r>
            <w:proofErr w:type="spellEnd"/>
            <w:r>
              <w:t>/</w:t>
            </w:r>
            <w:proofErr w:type="spellStart"/>
            <w:r>
              <w:t>b</w:t>
            </w:r>
            <w:r>
              <w:rPr>
                <w:spacing w:val="5"/>
              </w:rPr>
              <w:t>u</w:t>
            </w:r>
            <w:r>
              <w:t>nyi</w:t>
            </w:r>
            <w:proofErr w:type="spellEnd"/>
            <w:r w:rsidR="0005140F">
              <w:t xml:space="preserve"> </w:t>
            </w:r>
            <w:proofErr w:type="spellStart"/>
            <w:r>
              <w:t>peringatan</w:t>
            </w:r>
            <w:proofErr w:type="spellEnd"/>
            <w:r w:rsidR="0005140F">
              <w:t xml:space="preserve"> </w:t>
            </w:r>
            <w:proofErr w:type="spellStart"/>
            <w:r>
              <w:rPr>
                <w:spacing w:val="4"/>
                <w:w w:val="102"/>
              </w:rPr>
              <w:t>b</w:t>
            </w:r>
            <w:r>
              <w:rPr>
                <w:w w:val="102"/>
              </w:rPr>
              <w:t>encana</w:t>
            </w:r>
            <w:proofErr w:type="spellEnd"/>
          </w:p>
        </w:tc>
        <w:sdt>
          <w:sdtPr>
            <w:id w:val="-1274165189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502A8D0A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8AFC" w14:textId="77777777" w:rsidR="00EF36F6" w:rsidRDefault="00EF36F6" w:rsidP="00EF36F6">
            <w:r>
              <w:t>Ya</w:t>
            </w:r>
          </w:p>
        </w:tc>
        <w:sdt>
          <w:sdtPr>
            <w:id w:val="-697227131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ED8A90" w14:textId="77777777" w:rsidR="00EF36F6" w:rsidRDefault="00EF36F6" w:rsidP="00EF36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3CE985D0" w14:textId="77777777" w:rsidR="00EF36F6" w:rsidRDefault="00EF36F6" w:rsidP="00EF36F6">
            <w:r>
              <w:t>Tidak</w:t>
            </w:r>
          </w:p>
        </w:tc>
      </w:tr>
    </w:tbl>
    <w:p w14:paraId="76C77195" w14:textId="77777777" w:rsidR="00417E0A" w:rsidRDefault="00417E0A" w:rsidP="00DE3D9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"/>
        <w:gridCol w:w="433"/>
        <w:gridCol w:w="5384"/>
        <w:gridCol w:w="480"/>
        <w:gridCol w:w="938"/>
        <w:gridCol w:w="426"/>
        <w:gridCol w:w="941"/>
      </w:tblGrid>
      <w:tr w:rsidR="00417E0A" w14:paraId="5F620A85" w14:textId="77777777" w:rsidTr="00417E0A"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DABBC4" w14:textId="77777777" w:rsidR="00417E0A" w:rsidRDefault="00417E0A" w:rsidP="00417E0A">
            <w:pPr>
              <w:pStyle w:val="Heading1"/>
            </w:pPr>
            <w:r>
              <w:t>M</w:t>
            </w:r>
            <w:r>
              <w:rPr>
                <w:spacing w:val="6"/>
              </w:rPr>
              <w:t>O</w:t>
            </w:r>
            <w:r>
              <w:t>BILISASI</w:t>
            </w:r>
            <w:r w:rsidR="00E07A4D">
              <w:t xml:space="preserve"> </w:t>
            </w:r>
            <w:r>
              <w:t>SUMBER</w:t>
            </w:r>
            <w:r w:rsidR="00E07A4D">
              <w:t xml:space="preserve"> </w:t>
            </w:r>
            <w:r>
              <w:t>DAYA</w:t>
            </w:r>
            <w:r w:rsidR="00060163">
              <w:t xml:space="preserve"> (RMC)</w:t>
            </w:r>
          </w:p>
        </w:tc>
      </w:tr>
      <w:tr w:rsidR="00C930E5" w14:paraId="539B2706" w14:textId="77777777" w:rsidTr="00661225">
        <w:tc>
          <w:tcPr>
            <w:tcW w:w="230" w:type="pct"/>
          </w:tcPr>
          <w:p w14:paraId="4F3A89A0" w14:textId="77777777" w:rsidR="00C930E5" w:rsidRDefault="00C930E5" w:rsidP="00C930E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13BE9BE4" w14:textId="5D647AE4" w:rsidR="00C930E5" w:rsidRDefault="00C930E5" w:rsidP="00546EEF">
            <w:pPr>
              <w:spacing w:before="57" w:line="246" w:lineRule="auto"/>
              <w:ind w:right="69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rPr>
                <w:spacing w:val="8"/>
              </w:rPr>
              <w:t>sekolah</w:t>
            </w:r>
            <w:proofErr w:type="spellEnd"/>
            <w:r w:rsidR="00053832">
              <w:rPr>
                <w:spacing w:val="8"/>
              </w:rPr>
              <w:t xml:space="preserve"> </w:t>
            </w:r>
            <w:proofErr w:type="spellStart"/>
            <w:r>
              <w:rPr>
                <w:spacing w:val="9"/>
              </w:rPr>
              <w:t>ini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rPr>
                <w:spacing w:val="10"/>
              </w:rPr>
              <w:t>kelompok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 w:rsidR="00053832">
              <w:t xml:space="preserve"> </w:t>
            </w:r>
            <w:r>
              <w:rPr>
                <w:w w:val="102"/>
              </w:rPr>
              <w:t>ya</w:t>
            </w:r>
            <w:r>
              <w:rPr>
                <w:spacing w:val="-4"/>
                <w:w w:val="102"/>
              </w:rPr>
              <w:t>n</w:t>
            </w:r>
            <w:r>
              <w:rPr>
                <w:w w:val="102"/>
              </w:rPr>
              <w:t xml:space="preserve">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rPr>
                <w:spacing w:val="3"/>
              </w:rPr>
              <w:t>membantu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siaga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(</w:t>
            </w:r>
            <w:proofErr w:type="spellStart"/>
            <w:r>
              <w:t>misal</w:t>
            </w:r>
            <w:r>
              <w:rPr>
                <w:spacing w:val="6"/>
              </w:rPr>
              <w:t>n</w:t>
            </w:r>
            <w:r>
              <w:rPr>
                <w:spacing w:val="-6"/>
              </w:rPr>
              <w:t>y</w:t>
            </w:r>
            <w:r>
              <w:t>a</w:t>
            </w:r>
            <w:proofErr w:type="spellEnd"/>
            <w:r>
              <w:rPr>
                <w:spacing w:val="16"/>
              </w:rPr>
              <w:t>:</w:t>
            </w:r>
            <w:r w:rsidR="00053832">
              <w:rPr>
                <w:spacing w:val="16"/>
              </w:rPr>
              <w:t xml:space="preserve"> </w:t>
            </w:r>
            <w:proofErr w:type="spellStart"/>
            <w:r>
              <w:rPr>
                <w:spacing w:val="5"/>
              </w:rPr>
              <w:t>P</w:t>
            </w:r>
            <w:r>
              <w:t>ramuka</w:t>
            </w:r>
            <w:proofErr w:type="spellEnd"/>
            <w:r>
              <w:t>,</w:t>
            </w:r>
            <w:r w:rsidR="00053832">
              <w:t xml:space="preserve"> </w:t>
            </w:r>
            <w:r>
              <w:t>UKS,</w:t>
            </w:r>
            <w:r w:rsidR="00053832">
              <w:t xml:space="preserve"> </w:t>
            </w:r>
            <w:proofErr w:type="spellStart"/>
            <w:r>
              <w:t>dokter</w:t>
            </w:r>
            <w:proofErr w:type="spellEnd"/>
            <w:r w:rsidR="00053832">
              <w:t xml:space="preserve"> </w:t>
            </w:r>
            <w:proofErr w:type="spellStart"/>
            <w:r>
              <w:t>kec</w:t>
            </w:r>
            <w:r>
              <w:rPr>
                <w:spacing w:val="4"/>
              </w:rPr>
              <w:t>i</w:t>
            </w:r>
            <w:r>
              <w:t>l</w:t>
            </w:r>
            <w:proofErr w:type="spellEnd"/>
            <w:r>
              <w:t>,</w:t>
            </w:r>
            <w:r w:rsidR="00053832">
              <w:t xml:space="preserve"> </w:t>
            </w:r>
            <w:proofErr w:type="spellStart"/>
            <w:r>
              <w:rPr>
                <w:w w:val="102"/>
              </w:rPr>
              <w:t>dll</w:t>
            </w:r>
            <w:proofErr w:type="spellEnd"/>
            <w:r>
              <w:rPr>
                <w:w w:val="102"/>
              </w:rPr>
              <w:t>.)</w:t>
            </w:r>
            <w:r w:rsidR="00546EEF">
              <w:rPr>
                <w:w w:val="102"/>
              </w:rPr>
              <w:t>?</w:t>
            </w:r>
          </w:p>
        </w:tc>
        <w:sdt>
          <w:sdtPr>
            <w:id w:val="-1654126659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126F285D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4D6C238B" w14:textId="77777777" w:rsidR="00C930E5" w:rsidRDefault="00C930E5" w:rsidP="00C930E5">
            <w:r>
              <w:t>Ya</w:t>
            </w:r>
          </w:p>
        </w:tc>
        <w:sdt>
          <w:sdtPr>
            <w:id w:val="694270026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489C6855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335B60BE" w14:textId="77777777" w:rsidR="00C930E5" w:rsidRDefault="00C930E5" w:rsidP="00C930E5">
            <w:r>
              <w:t>Tidak</w:t>
            </w:r>
          </w:p>
        </w:tc>
      </w:tr>
      <w:tr w:rsidR="00C930E5" w14:paraId="76FF61E1" w14:textId="77777777" w:rsidTr="00661225">
        <w:tc>
          <w:tcPr>
            <w:tcW w:w="230" w:type="pct"/>
          </w:tcPr>
          <w:p w14:paraId="0234EE65" w14:textId="77777777" w:rsidR="00C930E5" w:rsidRDefault="00C930E5" w:rsidP="00C930E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43AA4AAB" w14:textId="767597AF" w:rsidR="00C930E5" w:rsidRDefault="005B1AD4" w:rsidP="00C930E5">
            <w:pPr>
              <w:spacing w:before="58" w:line="247" w:lineRule="auto"/>
              <w:ind w:right="72"/>
            </w:pPr>
            <w:r>
              <w:t xml:space="preserve">Dalam </w:t>
            </w:r>
            <w:proofErr w:type="spellStart"/>
            <w:r>
              <w:t>setahun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="00515786">
              <w:t>warga</w:t>
            </w:r>
            <w:proofErr w:type="spellEnd"/>
            <w:r w:rsidR="00515786">
              <w:t xml:space="preserve"> </w:t>
            </w:r>
            <w:proofErr w:type="spellStart"/>
            <w:r w:rsidR="00515786">
              <w:t>sekolah</w:t>
            </w:r>
            <w:proofErr w:type="spellEnd"/>
            <w:r w:rsidR="00515786">
              <w:t xml:space="preserve"> yang </w:t>
            </w:r>
            <w:proofErr w:type="spellStart"/>
            <w:r w:rsidR="00515786">
              <w:t>mengikuti</w:t>
            </w:r>
            <w:proofErr w:type="spellEnd"/>
            <w:r w:rsidR="00515786">
              <w:t xml:space="preserve"> </w:t>
            </w:r>
            <w:proofErr w:type="spellStart"/>
            <w:r w:rsidR="00515786">
              <w:t>pelatihan</w:t>
            </w:r>
            <w:proofErr w:type="spellEnd"/>
            <w:r w:rsidR="00515786">
              <w:t>:</w:t>
            </w:r>
          </w:p>
        </w:tc>
      </w:tr>
      <w:tr w:rsidR="00C930E5" w14:paraId="0538738F" w14:textId="77777777" w:rsidTr="00661225">
        <w:tc>
          <w:tcPr>
            <w:tcW w:w="230" w:type="pct"/>
          </w:tcPr>
          <w:p w14:paraId="3E5AEAD3" w14:textId="77777777" w:rsidR="00C930E5" w:rsidRDefault="00C930E5" w:rsidP="00C930E5"/>
        </w:tc>
        <w:tc>
          <w:tcPr>
            <w:tcW w:w="240" w:type="pct"/>
            <w:vAlign w:val="center"/>
          </w:tcPr>
          <w:p w14:paraId="40EF84AF" w14:textId="77777777" w:rsidR="00C930E5" w:rsidRDefault="00C930E5" w:rsidP="00C930E5">
            <w:pPr>
              <w:pStyle w:val="ListParagraph"/>
              <w:numPr>
                <w:ilvl w:val="0"/>
                <w:numId w:val="9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3FC1F3DB" w14:textId="77777777" w:rsidR="00C930E5" w:rsidRDefault="00C930E5" w:rsidP="00C930E5">
            <w:pPr>
              <w:spacing w:before="57"/>
            </w:pPr>
            <w:proofErr w:type="spellStart"/>
            <w:r>
              <w:t>Pengetahuan</w:t>
            </w:r>
            <w:proofErr w:type="spellEnd"/>
            <w:r w:rsidR="00053832">
              <w:t xml:space="preserve"> </w:t>
            </w:r>
            <w:proofErr w:type="spellStart"/>
            <w:r>
              <w:t>tentang</w:t>
            </w:r>
            <w:proofErr w:type="spellEnd"/>
            <w:r w:rsidR="00053832">
              <w:t xml:space="preserve"> </w:t>
            </w:r>
            <w:proofErr w:type="spellStart"/>
            <w:r>
              <w:rPr>
                <w:w w:val="102"/>
              </w:rPr>
              <w:t>benca</w:t>
            </w:r>
            <w:r>
              <w:rPr>
                <w:spacing w:val="4"/>
                <w:w w:val="102"/>
              </w:rPr>
              <w:t>n</w:t>
            </w:r>
            <w:r>
              <w:rPr>
                <w:w w:val="102"/>
              </w:rPr>
              <w:t>a</w:t>
            </w:r>
            <w:proofErr w:type="spellEnd"/>
          </w:p>
        </w:tc>
        <w:sdt>
          <w:sdtPr>
            <w:id w:val="-545904464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0EB500F0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ABA3" w14:textId="77777777" w:rsidR="00C930E5" w:rsidRDefault="00C930E5" w:rsidP="00C930E5">
            <w:r>
              <w:t>Ya</w:t>
            </w:r>
          </w:p>
        </w:tc>
        <w:sdt>
          <w:sdtPr>
            <w:id w:val="611097556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526BBF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0EFC6EEF" w14:textId="77777777" w:rsidR="00C930E5" w:rsidRDefault="00C930E5" w:rsidP="00C930E5">
            <w:r>
              <w:t>Tidak</w:t>
            </w:r>
          </w:p>
        </w:tc>
      </w:tr>
      <w:tr w:rsidR="00C930E5" w14:paraId="24DCDD0C" w14:textId="77777777" w:rsidTr="00661225">
        <w:tc>
          <w:tcPr>
            <w:tcW w:w="230" w:type="pct"/>
          </w:tcPr>
          <w:p w14:paraId="61B5F948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1D29322C" w14:textId="77777777" w:rsidR="00C930E5" w:rsidRDefault="00C930E5" w:rsidP="00C930E5">
            <w:pPr>
              <w:pStyle w:val="ListParagraph"/>
              <w:numPr>
                <w:ilvl w:val="0"/>
                <w:numId w:val="9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507694DB" w14:textId="77777777" w:rsidR="00C930E5" w:rsidRDefault="00C930E5" w:rsidP="00C930E5">
            <w:pPr>
              <w:spacing w:before="57"/>
            </w:pPr>
            <w:proofErr w:type="spellStart"/>
            <w:r>
              <w:t>Rencana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evakuasi</w:t>
            </w:r>
            <w:proofErr w:type="spellEnd"/>
          </w:p>
        </w:tc>
        <w:sdt>
          <w:sdtPr>
            <w:id w:val="2142840437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396B59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34B5" w14:textId="77777777" w:rsidR="00C930E5" w:rsidRDefault="00C930E5" w:rsidP="00C930E5">
            <w:r>
              <w:t>Ya</w:t>
            </w:r>
          </w:p>
        </w:tc>
        <w:sdt>
          <w:sdtPr>
            <w:id w:val="-1301836657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6AFBDD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4D2DA4" w14:textId="77777777" w:rsidR="00C930E5" w:rsidRDefault="00C930E5" w:rsidP="00C930E5">
            <w:r>
              <w:t>Tidak</w:t>
            </w:r>
          </w:p>
        </w:tc>
      </w:tr>
      <w:tr w:rsidR="00C930E5" w14:paraId="22A5EB9B" w14:textId="77777777" w:rsidTr="00661225">
        <w:tc>
          <w:tcPr>
            <w:tcW w:w="230" w:type="pct"/>
          </w:tcPr>
          <w:p w14:paraId="4818E17D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7D8F40DD" w14:textId="77777777" w:rsidR="00C930E5" w:rsidRDefault="00C930E5" w:rsidP="00C930E5">
            <w:pPr>
              <w:pStyle w:val="ListParagraph"/>
              <w:numPr>
                <w:ilvl w:val="0"/>
                <w:numId w:val="9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7BB850EC" w14:textId="77777777" w:rsidR="00C930E5" w:rsidRDefault="00C930E5" w:rsidP="00C930E5">
            <w:pPr>
              <w:spacing w:before="57"/>
            </w:pPr>
            <w:proofErr w:type="spellStart"/>
            <w:r>
              <w:t>Pertolongan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pertama</w:t>
            </w:r>
            <w:proofErr w:type="spellEnd"/>
          </w:p>
        </w:tc>
        <w:sdt>
          <w:sdtPr>
            <w:id w:val="-1664701447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056AA3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E7A1" w14:textId="77777777" w:rsidR="00C930E5" w:rsidRDefault="00C930E5" w:rsidP="00C930E5">
            <w:r>
              <w:t>Ya</w:t>
            </w:r>
          </w:p>
        </w:tc>
        <w:sdt>
          <w:sdtPr>
            <w:id w:val="-78689580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3ABAFF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248241" w14:textId="77777777" w:rsidR="00C930E5" w:rsidRDefault="00C930E5" w:rsidP="00C930E5">
            <w:r>
              <w:t>Tidak</w:t>
            </w:r>
          </w:p>
        </w:tc>
      </w:tr>
      <w:tr w:rsidR="00C930E5" w14:paraId="234D0FB6" w14:textId="77777777" w:rsidTr="00661225">
        <w:tc>
          <w:tcPr>
            <w:tcW w:w="230" w:type="pct"/>
          </w:tcPr>
          <w:p w14:paraId="524C53AD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53300CB" w14:textId="77777777" w:rsidR="00C930E5" w:rsidRDefault="00C930E5" w:rsidP="00C930E5">
            <w:pPr>
              <w:pStyle w:val="ListParagraph"/>
              <w:numPr>
                <w:ilvl w:val="0"/>
                <w:numId w:val="9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20B249A2" w14:textId="77777777" w:rsidR="00C930E5" w:rsidRDefault="00C930E5" w:rsidP="00C930E5">
            <w:pPr>
              <w:spacing w:before="57"/>
            </w:pPr>
            <w:proofErr w:type="spellStart"/>
            <w:r>
              <w:t>Sistem</w:t>
            </w:r>
            <w:proofErr w:type="spellEnd"/>
            <w:r w:rsidR="00053832">
              <w:t xml:space="preserve"> </w:t>
            </w:r>
            <w:proofErr w:type="spellStart"/>
            <w:r>
              <w:t>peringa</w:t>
            </w:r>
            <w:r w:rsidRPr="00C930E5">
              <w:t>t</w:t>
            </w:r>
            <w:r>
              <w:t>an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dini</w:t>
            </w:r>
            <w:proofErr w:type="spellEnd"/>
          </w:p>
        </w:tc>
        <w:sdt>
          <w:sdtPr>
            <w:id w:val="473492470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2BF962D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43BE" w14:textId="77777777" w:rsidR="00C930E5" w:rsidRDefault="00C930E5" w:rsidP="00C930E5">
            <w:r>
              <w:t>Ya</w:t>
            </w:r>
          </w:p>
        </w:tc>
        <w:sdt>
          <w:sdtPr>
            <w:id w:val="-168819950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C0B28E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8EC5F4" w14:textId="77777777" w:rsidR="00C930E5" w:rsidRDefault="00C930E5" w:rsidP="00C930E5">
            <w:r>
              <w:t>Tidak</w:t>
            </w:r>
          </w:p>
        </w:tc>
      </w:tr>
      <w:tr w:rsidR="00C930E5" w14:paraId="6571BF31" w14:textId="77777777" w:rsidTr="00661225">
        <w:tc>
          <w:tcPr>
            <w:tcW w:w="230" w:type="pct"/>
          </w:tcPr>
          <w:p w14:paraId="5E608C83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38FB5DCC" w14:textId="77777777" w:rsidR="00C930E5" w:rsidRDefault="00C930E5" w:rsidP="00C930E5">
            <w:pPr>
              <w:pStyle w:val="ListParagraph"/>
              <w:numPr>
                <w:ilvl w:val="0"/>
                <w:numId w:val="9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1E4A3DA4" w14:textId="77777777" w:rsidR="00C930E5" w:rsidRDefault="00C930E5" w:rsidP="00C930E5">
            <w:pPr>
              <w:spacing w:before="57"/>
            </w:pPr>
            <w:proofErr w:type="spellStart"/>
            <w:r>
              <w:t>Simulasi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evakuasi</w:t>
            </w:r>
            <w:proofErr w:type="spellEnd"/>
          </w:p>
        </w:tc>
        <w:sdt>
          <w:sdtPr>
            <w:id w:val="2011095251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2B90F3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81FC" w14:textId="77777777" w:rsidR="00C930E5" w:rsidRDefault="00C930E5" w:rsidP="00C930E5">
            <w:r>
              <w:t>Ya</w:t>
            </w:r>
          </w:p>
        </w:tc>
        <w:sdt>
          <w:sdtPr>
            <w:id w:val="146476883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DB73DD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F8E4E4" w14:textId="77777777" w:rsidR="00C930E5" w:rsidRDefault="00C930E5" w:rsidP="00C930E5">
            <w:r>
              <w:t>Tidak</w:t>
            </w:r>
          </w:p>
        </w:tc>
      </w:tr>
      <w:tr w:rsidR="00C930E5" w14:paraId="7A4289FF" w14:textId="77777777" w:rsidTr="00661225">
        <w:tc>
          <w:tcPr>
            <w:tcW w:w="230" w:type="pct"/>
          </w:tcPr>
          <w:p w14:paraId="57C095C3" w14:textId="77777777" w:rsidR="00C930E5" w:rsidRDefault="00C930E5" w:rsidP="0066122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123E4750" w14:textId="295D4197" w:rsidR="00C930E5" w:rsidRDefault="00C930E5" w:rsidP="00515786">
            <w:pPr>
              <w:spacing w:before="58" w:line="247" w:lineRule="auto"/>
              <w:ind w:right="72"/>
            </w:pPr>
            <w:proofErr w:type="spellStart"/>
            <w:r w:rsidRPr="00C930E5">
              <w:t>Apakah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sekolah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ini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memiliki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materi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komunikasi</w:t>
            </w:r>
            <w:proofErr w:type="spellEnd"/>
            <w:r w:rsidRPr="00C930E5">
              <w:t xml:space="preserve">, </w:t>
            </w:r>
            <w:proofErr w:type="spellStart"/>
            <w:r w:rsidRPr="00C930E5">
              <w:t>informasi</w:t>
            </w:r>
            <w:proofErr w:type="spellEnd"/>
            <w:r w:rsidRPr="00C930E5">
              <w:t xml:space="preserve">, dan </w:t>
            </w:r>
            <w:proofErr w:type="spellStart"/>
            <w:r w:rsidRPr="00C930E5">
              <w:t>edukasi</w:t>
            </w:r>
            <w:proofErr w:type="spellEnd"/>
            <w:r w:rsidRPr="00C930E5">
              <w:t xml:space="preserve"> (KIE</w:t>
            </w:r>
            <w:r w:rsidR="000D1338" w:rsidRPr="00C930E5">
              <w:t xml:space="preserve">) </w:t>
            </w:r>
            <w:proofErr w:type="spellStart"/>
            <w:r w:rsidR="00515786">
              <w:t>cetak</w:t>
            </w:r>
            <w:proofErr w:type="spellEnd"/>
            <w:r w:rsidR="00515786">
              <w:t xml:space="preserve"> </w:t>
            </w:r>
            <w:proofErr w:type="spellStart"/>
            <w:r w:rsidR="00515786">
              <w:t>atau</w:t>
            </w:r>
            <w:proofErr w:type="spellEnd"/>
            <w:r w:rsidR="00515786">
              <w:t xml:space="preserve"> </w:t>
            </w:r>
            <w:proofErr w:type="spellStart"/>
            <w:r w:rsidR="00515786">
              <w:t>elektronik</w:t>
            </w:r>
            <w:proofErr w:type="spellEnd"/>
            <w:r w:rsidR="00515786">
              <w:t xml:space="preserve"> </w:t>
            </w:r>
            <w:r w:rsidR="000D1338" w:rsidRPr="00C930E5">
              <w:t>yang</w:t>
            </w:r>
            <w:r w:rsidRPr="00C930E5">
              <w:t xml:space="preserve"> </w:t>
            </w:r>
            <w:proofErr w:type="spellStart"/>
            <w:r w:rsidRPr="00C930E5">
              <w:t>terkait</w:t>
            </w:r>
            <w:proofErr w:type="spellEnd"/>
            <w:r w:rsidR="000D1338">
              <w:t>:</w:t>
            </w:r>
          </w:p>
        </w:tc>
      </w:tr>
      <w:tr w:rsidR="00C930E5" w14:paraId="6F7B358D" w14:textId="77777777" w:rsidTr="00661225">
        <w:tc>
          <w:tcPr>
            <w:tcW w:w="230" w:type="pct"/>
          </w:tcPr>
          <w:p w14:paraId="65B4F5D8" w14:textId="77777777" w:rsidR="00C930E5" w:rsidRDefault="00C930E5" w:rsidP="00C930E5"/>
        </w:tc>
        <w:tc>
          <w:tcPr>
            <w:tcW w:w="240" w:type="pct"/>
            <w:vAlign w:val="center"/>
          </w:tcPr>
          <w:p w14:paraId="6A484332" w14:textId="77777777" w:rsidR="00C930E5" w:rsidRDefault="00C930E5" w:rsidP="00C930E5">
            <w:pPr>
              <w:pStyle w:val="ListParagraph"/>
              <w:numPr>
                <w:ilvl w:val="0"/>
                <w:numId w:val="10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7146CC4C" w14:textId="05766FAC" w:rsidR="00C930E5" w:rsidRDefault="00515786" w:rsidP="00515786">
            <w:pPr>
              <w:spacing w:before="54"/>
            </w:pPr>
            <w:proofErr w:type="spellStart"/>
            <w:r>
              <w:t>G</w:t>
            </w:r>
            <w:r w:rsidR="00C930E5">
              <w:t>empa</w:t>
            </w:r>
            <w:proofErr w:type="spellEnd"/>
            <w:r w:rsidR="00053832">
              <w:t xml:space="preserve"> </w:t>
            </w:r>
            <w:r w:rsidR="00C930E5">
              <w:t>d</w:t>
            </w:r>
            <w:r w:rsidR="00C930E5">
              <w:rPr>
                <w:spacing w:val="4"/>
              </w:rPr>
              <w:t>a</w:t>
            </w:r>
            <w:r w:rsidR="00C930E5">
              <w:t>n/</w:t>
            </w:r>
            <w:proofErr w:type="spellStart"/>
            <w:r w:rsidR="00C930E5">
              <w:t>a</w:t>
            </w:r>
            <w:r w:rsidR="00C930E5">
              <w:rPr>
                <w:spacing w:val="4"/>
              </w:rPr>
              <w:t>t</w:t>
            </w:r>
            <w:r w:rsidR="00C930E5">
              <w:t>au</w:t>
            </w:r>
            <w:proofErr w:type="spellEnd"/>
            <w:r w:rsidR="00053832">
              <w:t xml:space="preserve"> </w:t>
            </w:r>
            <w:r w:rsidR="00C930E5">
              <w:rPr>
                <w:w w:val="102"/>
              </w:rPr>
              <w:t>tsunami</w:t>
            </w:r>
          </w:p>
        </w:tc>
        <w:sdt>
          <w:sdtPr>
            <w:id w:val="-994408056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44187878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6CFB" w14:textId="77777777" w:rsidR="00C930E5" w:rsidRDefault="00C930E5" w:rsidP="00C930E5">
            <w:r>
              <w:t>Ya</w:t>
            </w:r>
          </w:p>
        </w:tc>
        <w:sdt>
          <w:sdtPr>
            <w:id w:val="1966933671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ABCDC6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1201F0AF" w14:textId="77777777" w:rsidR="00C930E5" w:rsidRDefault="00C930E5" w:rsidP="00C930E5">
            <w:r>
              <w:t>Tidak</w:t>
            </w:r>
          </w:p>
        </w:tc>
      </w:tr>
      <w:tr w:rsidR="00C930E5" w14:paraId="22D103BD" w14:textId="77777777" w:rsidTr="00661225">
        <w:tc>
          <w:tcPr>
            <w:tcW w:w="230" w:type="pct"/>
          </w:tcPr>
          <w:p w14:paraId="64C2431A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0B953768" w14:textId="77777777" w:rsidR="00C930E5" w:rsidRDefault="00C930E5" w:rsidP="00C930E5">
            <w:pPr>
              <w:pStyle w:val="ListParagraph"/>
              <w:numPr>
                <w:ilvl w:val="0"/>
                <w:numId w:val="10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767B4707" w14:textId="3A78527F" w:rsidR="00C930E5" w:rsidRDefault="00515786" w:rsidP="00515786">
            <w:pPr>
              <w:spacing w:before="54"/>
            </w:pPr>
            <w:proofErr w:type="spellStart"/>
            <w:r>
              <w:t>K</w:t>
            </w:r>
            <w:r w:rsidR="00C930E5">
              <w:t>esiapsiagaan</w:t>
            </w:r>
            <w:proofErr w:type="spellEnd"/>
            <w:r w:rsidR="00C930E5">
              <w:t xml:space="preserve"> </w:t>
            </w:r>
            <w:proofErr w:type="spellStart"/>
            <w:r w:rsidR="00C930E5">
              <w:t>bencana</w:t>
            </w:r>
            <w:proofErr w:type="spellEnd"/>
          </w:p>
        </w:tc>
        <w:sdt>
          <w:sdtPr>
            <w:id w:val="2111304812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260C4DC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2CBA" w14:textId="77777777" w:rsidR="00C930E5" w:rsidRDefault="00C930E5" w:rsidP="00C930E5">
            <w:r>
              <w:t>Ya</w:t>
            </w:r>
          </w:p>
        </w:tc>
        <w:sdt>
          <w:sdtPr>
            <w:id w:val="118764913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599856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3600FF" w14:textId="77777777" w:rsidR="00C930E5" w:rsidRDefault="00C930E5" w:rsidP="00C930E5">
            <w:r>
              <w:t>Tidak</w:t>
            </w:r>
          </w:p>
        </w:tc>
      </w:tr>
      <w:tr w:rsidR="00515786" w14:paraId="49F70189" w14:textId="77777777" w:rsidTr="000E38F6">
        <w:tc>
          <w:tcPr>
            <w:tcW w:w="230" w:type="pct"/>
          </w:tcPr>
          <w:p w14:paraId="7FA7AB7D" w14:textId="77777777" w:rsidR="00515786" w:rsidRDefault="00515786" w:rsidP="000E38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5E6ADAC3" w14:textId="72012812" w:rsidR="00515786" w:rsidRDefault="00515786">
            <w:pPr>
              <w:spacing w:before="57" w:line="246" w:lineRule="auto"/>
              <w:ind w:right="69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KIE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ins w:id="34" w:author="Dear Sinandang" w:date="2018-02-10T01:03:00Z">
              <w:r w:rsidR="00964A0F">
                <w:t>penyandang</w:t>
              </w:r>
              <w:proofErr w:type="spellEnd"/>
              <w:r w:rsidR="00964A0F">
                <w:t xml:space="preserve"> </w:t>
              </w:r>
              <w:proofErr w:type="spellStart"/>
              <w:r w:rsidR="00964A0F">
                <w:t>disabilitas</w:t>
              </w:r>
              <w:proofErr w:type="spellEnd"/>
              <w:r w:rsidR="00964A0F">
                <w:t xml:space="preserve"> </w:t>
              </w:r>
            </w:ins>
            <w:del w:id="35" w:author="Dear Sinandang" w:date="2018-02-10T01:03:00Z">
              <w:r w:rsidDel="00964A0F">
                <w:delText>yang berkebutuhan k</w:delText>
              </w:r>
            </w:del>
            <w:del w:id="36" w:author="Dear Sinandang" w:date="2018-02-10T01:04:00Z">
              <w:r w:rsidDel="003B1A85">
                <w:delText>husus</w:delText>
              </w:r>
            </w:del>
            <w:r>
              <w:t>?</w:t>
            </w:r>
          </w:p>
        </w:tc>
        <w:sdt>
          <w:sdtPr>
            <w:id w:val="-1407218480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44574A86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63D2CECB" w14:textId="77777777" w:rsidR="00515786" w:rsidRDefault="00515786" w:rsidP="000E38F6">
            <w:r>
              <w:t>Ya</w:t>
            </w:r>
          </w:p>
        </w:tc>
        <w:sdt>
          <w:sdtPr>
            <w:id w:val="1601365991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95432F7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1E33F2D1" w14:textId="77777777" w:rsidR="00515786" w:rsidRDefault="00515786" w:rsidP="000E38F6">
            <w:r>
              <w:t>Tidak</w:t>
            </w:r>
          </w:p>
        </w:tc>
      </w:tr>
      <w:tr w:rsidR="00C930E5" w14:paraId="75029B82" w14:textId="77777777" w:rsidTr="00661225">
        <w:tc>
          <w:tcPr>
            <w:tcW w:w="230" w:type="pct"/>
          </w:tcPr>
          <w:p w14:paraId="47893FFA" w14:textId="77777777" w:rsidR="00C930E5" w:rsidRDefault="00C930E5" w:rsidP="00C930E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77683D3F" w14:textId="77777777" w:rsidR="00C930E5" w:rsidRDefault="00C930E5" w:rsidP="00053832">
            <w:pPr>
              <w:spacing w:before="60"/>
            </w:pPr>
            <w:proofErr w:type="spellStart"/>
            <w:r>
              <w:rPr>
                <w:w w:val="102"/>
              </w:rPr>
              <w:t>Apakah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sekolah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ini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menjalin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kemitraan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terkait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kesiapsiagaan</w:t>
            </w:r>
            <w:proofErr w:type="spellEnd"/>
            <w:r w:rsidR="00053832">
              <w:rPr>
                <w:w w:val="102"/>
              </w:rPr>
              <w:t xml:space="preserve"> </w:t>
            </w:r>
            <w:proofErr w:type="spellStart"/>
            <w:r w:rsidR="00060163">
              <w:rPr>
                <w:w w:val="102"/>
              </w:rPr>
              <w:t>gempa</w:t>
            </w:r>
            <w:proofErr w:type="spellEnd"/>
            <w:r w:rsidR="00060163">
              <w:rPr>
                <w:w w:val="102"/>
              </w:rPr>
              <w:t xml:space="preserve"> dan </w:t>
            </w:r>
            <w:r>
              <w:rPr>
                <w:w w:val="102"/>
              </w:rPr>
              <w:t xml:space="preserve">tsunami </w:t>
            </w:r>
            <w:proofErr w:type="spellStart"/>
            <w:r>
              <w:rPr>
                <w:w w:val="102"/>
              </w:rPr>
              <w:t>dengan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lembaga-lembaga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dibawah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ini</w:t>
            </w:r>
            <w:proofErr w:type="spellEnd"/>
            <w:r>
              <w:rPr>
                <w:w w:val="102"/>
              </w:rPr>
              <w:t>?</w:t>
            </w:r>
          </w:p>
        </w:tc>
      </w:tr>
      <w:tr w:rsidR="00C930E5" w14:paraId="28225A35" w14:textId="77777777" w:rsidTr="00661225">
        <w:tc>
          <w:tcPr>
            <w:tcW w:w="230" w:type="pct"/>
          </w:tcPr>
          <w:p w14:paraId="0014D3B9" w14:textId="77777777" w:rsidR="00C930E5" w:rsidRDefault="00C930E5" w:rsidP="00C930E5"/>
        </w:tc>
        <w:tc>
          <w:tcPr>
            <w:tcW w:w="240" w:type="pct"/>
            <w:vAlign w:val="center"/>
          </w:tcPr>
          <w:p w14:paraId="3A0B1FAC" w14:textId="77777777" w:rsidR="00C930E5" w:rsidRDefault="00C930E5" w:rsidP="00C930E5">
            <w:pPr>
              <w:pStyle w:val="ListParagraph"/>
              <w:numPr>
                <w:ilvl w:val="0"/>
                <w:numId w:val="11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57CADD8E" w14:textId="77777777" w:rsidR="00C930E5" w:rsidRDefault="00C930E5" w:rsidP="00C930E5">
            <w:pPr>
              <w:spacing w:before="54"/>
            </w:pPr>
            <w:proofErr w:type="spellStart"/>
            <w:r>
              <w:rPr>
                <w:w w:val="102"/>
              </w:rPr>
              <w:t>Pemerintah</w:t>
            </w:r>
            <w:proofErr w:type="spellEnd"/>
          </w:p>
        </w:tc>
        <w:sdt>
          <w:sdtPr>
            <w:id w:val="339899511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1CA2706C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9EED" w14:textId="77777777" w:rsidR="00C930E5" w:rsidRDefault="00C930E5" w:rsidP="00C930E5">
            <w:r>
              <w:t>Ya</w:t>
            </w:r>
          </w:p>
        </w:tc>
        <w:sdt>
          <w:sdtPr>
            <w:id w:val="1661889376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40ACB6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242E87F4" w14:textId="77777777" w:rsidR="00C930E5" w:rsidRDefault="00C930E5" w:rsidP="00C930E5">
            <w:r>
              <w:t>Tidak</w:t>
            </w:r>
          </w:p>
        </w:tc>
      </w:tr>
      <w:tr w:rsidR="00C930E5" w14:paraId="5AD4C050" w14:textId="77777777" w:rsidTr="00661225">
        <w:tc>
          <w:tcPr>
            <w:tcW w:w="230" w:type="pct"/>
          </w:tcPr>
          <w:p w14:paraId="48EB706E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0B450940" w14:textId="77777777" w:rsidR="00C930E5" w:rsidRDefault="00C930E5" w:rsidP="00C930E5">
            <w:pPr>
              <w:pStyle w:val="ListParagraph"/>
              <w:numPr>
                <w:ilvl w:val="0"/>
                <w:numId w:val="11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72809531" w14:textId="591FC12B" w:rsidR="00C930E5" w:rsidRPr="00C930E5" w:rsidRDefault="00C930E5" w:rsidP="00515786">
            <w:pPr>
              <w:spacing w:before="54"/>
              <w:rPr>
                <w:w w:val="102"/>
              </w:rPr>
            </w:pPr>
            <w:r w:rsidRPr="00C930E5">
              <w:rPr>
                <w:w w:val="102"/>
              </w:rPr>
              <w:t xml:space="preserve">Masyarakat </w:t>
            </w:r>
            <w:proofErr w:type="spellStart"/>
            <w:r w:rsidRPr="00C930E5">
              <w:rPr>
                <w:w w:val="102"/>
              </w:rPr>
              <w:t>termasuk</w:t>
            </w:r>
            <w:proofErr w:type="spellEnd"/>
            <w:r w:rsidR="00515786">
              <w:rPr>
                <w:w w:val="102"/>
              </w:rPr>
              <w:t xml:space="preserve"> </w:t>
            </w:r>
            <w:proofErr w:type="spellStart"/>
            <w:r w:rsidR="00515786">
              <w:rPr>
                <w:w w:val="102"/>
              </w:rPr>
              <w:t>tokoh</w:t>
            </w:r>
            <w:proofErr w:type="spellEnd"/>
            <w:r w:rsidR="00515786">
              <w:rPr>
                <w:w w:val="102"/>
              </w:rPr>
              <w:t xml:space="preserve"> agama dan</w:t>
            </w:r>
            <w:r w:rsidRPr="00C930E5">
              <w:rPr>
                <w:w w:val="102"/>
              </w:rPr>
              <w:t xml:space="preserve"> LSM </w:t>
            </w:r>
          </w:p>
        </w:tc>
        <w:sdt>
          <w:sdtPr>
            <w:id w:val="-1864664717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E87ACD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EA01" w14:textId="77777777" w:rsidR="00C930E5" w:rsidRDefault="00C930E5" w:rsidP="00C930E5">
            <w:r>
              <w:t>Ya</w:t>
            </w:r>
          </w:p>
        </w:tc>
        <w:sdt>
          <w:sdtPr>
            <w:id w:val="-1705714341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0D18E8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814F86" w14:textId="77777777" w:rsidR="00C930E5" w:rsidRDefault="00C930E5" w:rsidP="00C930E5">
            <w:r>
              <w:t>Tidak</w:t>
            </w:r>
          </w:p>
        </w:tc>
      </w:tr>
      <w:tr w:rsidR="00C930E5" w14:paraId="59D72395" w14:textId="77777777" w:rsidTr="00661225">
        <w:tc>
          <w:tcPr>
            <w:tcW w:w="230" w:type="pct"/>
          </w:tcPr>
          <w:p w14:paraId="2EE2A7FD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4853501A" w14:textId="77777777" w:rsidR="00C930E5" w:rsidRDefault="00C930E5" w:rsidP="00C930E5">
            <w:pPr>
              <w:pStyle w:val="ListParagraph"/>
              <w:numPr>
                <w:ilvl w:val="0"/>
                <w:numId w:val="11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3F34E251" w14:textId="77777777" w:rsidR="00C930E5" w:rsidRPr="00C930E5" w:rsidRDefault="00C930E5" w:rsidP="00C930E5">
            <w:pPr>
              <w:spacing w:before="54"/>
              <w:rPr>
                <w:w w:val="102"/>
              </w:rPr>
            </w:pPr>
            <w:proofErr w:type="spellStart"/>
            <w:r>
              <w:rPr>
                <w:w w:val="102"/>
              </w:rPr>
              <w:t>Swasta</w:t>
            </w:r>
            <w:proofErr w:type="spellEnd"/>
            <w:r>
              <w:rPr>
                <w:w w:val="102"/>
              </w:rPr>
              <w:t xml:space="preserve"> (</w:t>
            </w:r>
            <w:proofErr w:type="spellStart"/>
            <w:r>
              <w:rPr>
                <w:w w:val="102"/>
              </w:rPr>
              <w:t>perusahaan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atau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lembaga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usaha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lainnya</w:t>
            </w:r>
            <w:proofErr w:type="spellEnd"/>
            <w:r>
              <w:rPr>
                <w:w w:val="102"/>
              </w:rPr>
              <w:t>)</w:t>
            </w:r>
          </w:p>
        </w:tc>
        <w:sdt>
          <w:sdtPr>
            <w:id w:val="1704746540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DB1457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426A" w14:textId="77777777" w:rsidR="00C930E5" w:rsidRDefault="00C930E5" w:rsidP="00C930E5">
            <w:r>
              <w:t>Ya</w:t>
            </w:r>
          </w:p>
        </w:tc>
        <w:sdt>
          <w:sdtPr>
            <w:id w:val="41629336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08E39A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1077F7" w14:textId="77777777" w:rsidR="00C930E5" w:rsidRDefault="00C930E5" w:rsidP="00C930E5">
            <w:r>
              <w:t>Tidak</w:t>
            </w:r>
          </w:p>
        </w:tc>
      </w:tr>
      <w:tr w:rsidR="00C930E5" w14:paraId="3745B65F" w14:textId="77777777" w:rsidTr="00661225">
        <w:tc>
          <w:tcPr>
            <w:tcW w:w="230" w:type="pct"/>
          </w:tcPr>
          <w:p w14:paraId="2D7CF7DA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2E3D2F2D" w14:textId="77777777" w:rsidR="00C930E5" w:rsidRDefault="00C930E5" w:rsidP="00C930E5">
            <w:pPr>
              <w:pStyle w:val="ListParagraph"/>
              <w:numPr>
                <w:ilvl w:val="0"/>
                <w:numId w:val="11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7C47A809" w14:textId="77777777" w:rsidR="00C930E5" w:rsidRPr="00C930E5" w:rsidRDefault="00C930E5" w:rsidP="00C930E5">
            <w:pPr>
              <w:spacing w:before="54"/>
              <w:rPr>
                <w:w w:val="102"/>
              </w:rPr>
            </w:pPr>
            <w:r w:rsidRPr="00C930E5">
              <w:rPr>
                <w:w w:val="102"/>
              </w:rPr>
              <w:t>Media</w:t>
            </w:r>
          </w:p>
        </w:tc>
        <w:sdt>
          <w:sdtPr>
            <w:id w:val="144092752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06678A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627" w14:textId="77777777" w:rsidR="00C930E5" w:rsidRDefault="00C930E5" w:rsidP="00C930E5">
            <w:r>
              <w:t>Ya</w:t>
            </w:r>
          </w:p>
        </w:tc>
        <w:sdt>
          <w:sdtPr>
            <w:id w:val="-1528625079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5BEB06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540B63" w14:textId="77777777" w:rsidR="00C930E5" w:rsidRDefault="00C930E5" w:rsidP="00C930E5">
            <w:r>
              <w:t>Tidak</w:t>
            </w:r>
          </w:p>
        </w:tc>
      </w:tr>
      <w:tr w:rsidR="00C930E5" w14:paraId="3EE69773" w14:textId="77777777" w:rsidTr="00661225">
        <w:tc>
          <w:tcPr>
            <w:tcW w:w="230" w:type="pct"/>
          </w:tcPr>
          <w:p w14:paraId="08723973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2112A993" w14:textId="77777777" w:rsidR="00C930E5" w:rsidRDefault="00C930E5" w:rsidP="00C930E5">
            <w:pPr>
              <w:pStyle w:val="ListParagraph"/>
              <w:numPr>
                <w:ilvl w:val="0"/>
                <w:numId w:val="11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64003A1A" w14:textId="77777777" w:rsidR="00C930E5" w:rsidRPr="00C930E5" w:rsidRDefault="00C930E5" w:rsidP="00C930E5">
            <w:pPr>
              <w:spacing w:before="54"/>
              <w:rPr>
                <w:w w:val="102"/>
              </w:rPr>
            </w:pPr>
            <w:proofErr w:type="spellStart"/>
            <w:r w:rsidRPr="00C930E5">
              <w:rPr>
                <w:w w:val="102"/>
              </w:rPr>
              <w:t>Perguruan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tinggi</w:t>
            </w:r>
            <w:proofErr w:type="spellEnd"/>
          </w:p>
        </w:tc>
        <w:sdt>
          <w:sdtPr>
            <w:id w:val="654957015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C1DF25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7744" w14:textId="77777777" w:rsidR="00C930E5" w:rsidRDefault="00C930E5" w:rsidP="00C930E5">
            <w:r>
              <w:t>Ya</w:t>
            </w:r>
          </w:p>
        </w:tc>
        <w:sdt>
          <w:sdtPr>
            <w:id w:val="-2144792740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DE4A0A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CB2F68" w14:textId="77777777" w:rsidR="00C930E5" w:rsidRDefault="00C930E5" w:rsidP="00C930E5">
            <w:r>
              <w:t>Tidak</w:t>
            </w:r>
          </w:p>
        </w:tc>
      </w:tr>
      <w:tr w:rsidR="00C930E5" w14:paraId="1A619E38" w14:textId="77777777" w:rsidTr="00661225">
        <w:tc>
          <w:tcPr>
            <w:tcW w:w="230" w:type="pct"/>
          </w:tcPr>
          <w:p w14:paraId="2F4CFB7B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37587C52" w14:textId="77777777" w:rsidR="00C930E5" w:rsidRDefault="00C930E5" w:rsidP="00C930E5">
            <w:pPr>
              <w:pStyle w:val="ListParagraph"/>
              <w:numPr>
                <w:ilvl w:val="0"/>
                <w:numId w:val="11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58A61913" w14:textId="77777777" w:rsidR="00C930E5" w:rsidRPr="00C930E5" w:rsidRDefault="00C930E5" w:rsidP="00C930E5">
            <w:pPr>
              <w:spacing w:before="54"/>
              <w:rPr>
                <w:w w:val="102"/>
              </w:rPr>
            </w:pPr>
            <w:r w:rsidRPr="00C930E5">
              <w:rPr>
                <w:w w:val="102"/>
              </w:rPr>
              <w:t xml:space="preserve">Orang </w:t>
            </w:r>
            <w:proofErr w:type="spellStart"/>
            <w:r w:rsidRPr="00C930E5">
              <w:rPr>
                <w:w w:val="102"/>
              </w:rPr>
              <w:t>tua</w:t>
            </w:r>
            <w:proofErr w:type="spellEnd"/>
            <w:r w:rsidRPr="00C930E5">
              <w:rPr>
                <w:w w:val="102"/>
              </w:rPr>
              <w:t xml:space="preserve"> murid </w:t>
            </w:r>
          </w:p>
        </w:tc>
        <w:sdt>
          <w:sdtPr>
            <w:id w:val="-358359954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1CCC16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4E32" w14:textId="77777777" w:rsidR="00C930E5" w:rsidRDefault="00C930E5" w:rsidP="00C930E5">
            <w:r>
              <w:t>Ya</w:t>
            </w:r>
          </w:p>
        </w:tc>
        <w:sdt>
          <w:sdtPr>
            <w:id w:val="-95834393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9AA4B6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DBE12" w14:textId="77777777" w:rsidR="00C930E5" w:rsidRDefault="00C930E5" w:rsidP="00C930E5">
            <w:r>
              <w:t>Tidak</w:t>
            </w:r>
          </w:p>
        </w:tc>
      </w:tr>
      <w:tr w:rsidR="00C930E5" w14:paraId="3DC3C96C" w14:textId="77777777" w:rsidTr="00661225">
        <w:tc>
          <w:tcPr>
            <w:tcW w:w="230" w:type="pct"/>
          </w:tcPr>
          <w:p w14:paraId="2DFF908E" w14:textId="77777777" w:rsidR="00C930E5" w:rsidRDefault="00C930E5" w:rsidP="0066122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405952A1" w14:textId="1FC6FF94" w:rsidR="00C930E5" w:rsidRDefault="00C930E5" w:rsidP="00515786">
            <w:pPr>
              <w:spacing w:before="60"/>
            </w:pPr>
            <w:r w:rsidRPr="00C930E5">
              <w:rPr>
                <w:w w:val="102"/>
              </w:rPr>
              <w:t xml:space="preserve">Jika salah </w:t>
            </w:r>
            <w:proofErr w:type="spellStart"/>
            <w:r w:rsidRPr="00C930E5">
              <w:rPr>
                <w:w w:val="102"/>
              </w:rPr>
              <w:t>satu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jawaban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dari</w:t>
            </w:r>
            <w:proofErr w:type="spellEnd"/>
            <w:r w:rsidRPr="00C930E5">
              <w:rPr>
                <w:w w:val="102"/>
              </w:rPr>
              <w:t xml:space="preserve"> </w:t>
            </w:r>
            <w:r w:rsidR="00515786">
              <w:rPr>
                <w:w w:val="102"/>
              </w:rPr>
              <w:t>#61</w:t>
            </w:r>
            <w:r w:rsidR="000E38F6">
              <w:rPr>
                <w:w w:val="102"/>
              </w:rPr>
              <w:t xml:space="preserve"> </w:t>
            </w:r>
            <w:proofErr w:type="spellStart"/>
            <w:r w:rsidR="000E38F6">
              <w:rPr>
                <w:w w:val="102"/>
              </w:rPr>
              <w:t>adalah</w:t>
            </w:r>
            <w:proofErr w:type="spellEnd"/>
            <w:r w:rsidR="000E38F6">
              <w:rPr>
                <w:w w:val="102"/>
              </w:rPr>
              <w:t xml:space="preserve"> “Ya”</w:t>
            </w:r>
            <w:r w:rsidRPr="00C930E5">
              <w:rPr>
                <w:w w:val="102"/>
              </w:rPr>
              <w:t xml:space="preserve">, </w:t>
            </w:r>
            <w:proofErr w:type="spellStart"/>
            <w:r w:rsidRPr="00C930E5">
              <w:rPr>
                <w:w w:val="102"/>
              </w:rPr>
              <w:t>apa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bentuk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kemitra</w:t>
            </w:r>
            <w:r>
              <w:rPr>
                <w:w w:val="102"/>
              </w:rPr>
              <w:t>an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kesiapsiagaan</w:t>
            </w:r>
            <w:proofErr w:type="spellEnd"/>
            <w:r>
              <w:rPr>
                <w:w w:val="102"/>
              </w:rPr>
              <w:t xml:space="preserve"> di </w:t>
            </w:r>
            <w:proofErr w:type="spellStart"/>
            <w:r>
              <w:rPr>
                <w:w w:val="102"/>
              </w:rPr>
              <w:t>sekolah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ini</w:t>
            </w:r>
            <w:proofErr w:type="spellEnd"/>
            <w:r w:rsidRPr="00C930E5">
              <w:rPr>
                <w:w w:val="102"/>
              </w:rPr>
              <w:t>?</w:t>
            </w:r>
          </w:p>
        </w:tc>
      </w:tr>
      <w:tr w:rsidR="00C930E5" w14:paraId="59B12781" w14:textId="77777777" w:rsidTr="00661225">
        <w:tc>
          <w:tcPr>
            <w:tcW w:w="230" w:type="pct"/>
          </w:tcPr>
          <w:p w14:paraId="1B131365" w14:textId="77777777" w:rsidR="00C930E5" w:rsidRDefault="00C930E5" w:rsidP="00C930E5"/>
        </w:tc>
        <w:tc>
          <w:tcPr>
            <w:tcW w:w="240" w:type="pct"/>
            <w:vAlign w:val="center"/>
          </w:tcPr>
          <w:p w14:paraId="45DBD764" w14:textId="77777777" w:rsidR="00C930E5" w:rsidRDefault="00C930E5" w:rsidP="00C930E5">
            <w:pPr>
              <w:pStyle w:val="ListParagraph"/>
              <w:numPr>
                <w:ilvl w:val="0"/>
                <w:numId w:val="12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1DE2FF08" w14:textId="77777777" w:rsidR="00C930E5" w:rsidRDefault="00C930E5" w:rsidP="00C930E5">
            <w:proofErr w:type="spellStart"/>
            <w:r>
              <w:t>Pe</w:t>
            </w:r>
            <w:r>
              <w:rPr>
                <w:spacing w:val="4"/>
              </w:rPr>
              <w:t>n</w:t>
            </w:r>
            <w:r>
              <w:rPr>
                <w:spacing w:val="-6"/>
              </w:rPr>
              <w:t>y</w:t>
            </w:r>
            <w:r>
              <w:t>ediaan</w:t>
            </w:r>
            <w:proofErr w:type="spellEnd"/>
            <w:r w:rsidR="00053832"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,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edukasi</w:t>
            </w:r>
            <w:proofErr w:type="spellEnd"/>
          </w:p>
        </w:tc>
        <w:sdt>
          <w:sdtPr>
            <w:id w:val="-371692453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285E985F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2C68" w14:textId="77777777" w:rsidR="00C930E5" w:rsidRDefault="00C930E5" w:rsidP="00C930E5">
            <w:r>
              <w:t>Ya</w:t>
            </w:r>
          </w:p>
        </w:tc>
        <w:sdt>
          <w:sdtPr>
            <w:id w:val="1182464397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9C7EF3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62BF2311" w14:textId="77777777" w:rsidR="00C930E5" w:rsidRDefault="00C930E5" w:rsidP="00C930E5">
            <w:r>
              <w:t>Tidak</w:t>
            </w:r>
          </w:p>
        </w:tc>
      </w:tr>
      <w:tr w:rsidR="00C930E5" w14:paraId="7481529D" w14:textId="77777777" w:rsidTr="00661225">
        <w:tc>
          <w:tcPr>
            <w:tcW w:w="230" w:type="pct"/>
          </w:tcPr>
          <w:p w14:paraId="7C456204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0CCE31B6" w14:textId="77777777" w:rsidR="00C930E5" w:rsidRDefault="00C930E5" w:rsidP="00C930E5">
            <w:pPr>
              <w:pStyle w:val="ListParagraph"/>
              <w:numPr>
                <w:ilvl w:val="0"/>
                <w:numId w:val="12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5D55C924" w14:textId="77777777" w:rsidR="00C930E5" w:rsidRDefault="00C930E5" w:rsidP="00C930E5">
            <w:proofErr w:type="spellStart"/>
            <w:r>
              <w:t>Pe</w:t>
            </w:r>
            <w:r w:rsidRPr="00C930E5">
              <w:t>ny</w:t>
            </w:r>
            <w:r>
              <w:t>ediaan</w:t>
            </w:r>
            <w:proofErr w:type="spellEnd"/>
            <w:r w:rsidR="00053832">
              <w:t xml:space="preserve"> </w:t>
            </w:r>
            <w:proofErr w:type="spellStart"/>
            <w:r>
              <w:t>perala</w:t>
            </w:r>
            <w:r w:rsidRPr="00C930E5">
              <w:t>t</w:t>
            </w:r>
            <w:r>
              <w:t>an</w:t>
            </w:r>
            <w:proofErr w:type="spellEnd"/>
            <w:r w:rsidR="00053832">
              <w:t xml:space="preserve"> </w:t>
            </w:r>
            <w:r>
              <w:t>dan</w:t>
            </w:r>
            <w:r w:rsidRPr="00C930E5">
              <w:t xml:space="preserve"> </w:t>
            </w:r>
            <w:proofErr w:type="spellStart"/>
            <w:r w:rsidRPr="00C930E5">
              <w:t>perlengkapan</w:t>
            </w:r>
            <w:proofErr w:type="spellEnd"/>
          </w:p>
        </w:tc>
        <w:sdt>
          <w:sdtPr>
            <w:id w:val="384150933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12427E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C280" w14:textId="77777777" w:rsidR="00C930E5" w:rsidRDefault="00C930E5" w:rsidP="00C930E5">
            <w:r>
              <w:t>Ya</w:t>
            </w:r>
          </w:p>
        </w:tc>
        <w:sdt>
          <w:sdtPr>
            <w:id w:val="-155993267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6B8376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9F3357" w14:textId="77777777" w:rsidR="00C930E5" w:rsidRDefault="00C930E5" w:rsidP="00C930E5">
            <w:r>
              <w:t>Tidak</w:t>
            </w:r>
          </w:p>
        </w:tc>
      </w:tr>
      <w:tr w:rsidR="00C930E5" w14:paraId="717B728F" w14:textId="77777777" w:rsidTr="00661225">
        <w:tc>
          <w:tcPr>
            <w:tcW w:w="230" w:type="pct"/>
          </w:tcPr>
          <w:p w14:paraId="204B5237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049DC128" w14:textId="77777777" w:rsidR="00C930E5" w:rsidRDefault="00C930E5" w:rsidP="00C930E5">
            <w:pPr>
              <w:pStyle w:val="ListParagraph"/>
              <w:numPr>
                <w:ilvl w:val="0"/>
                <w:numId w:val="12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3307BF59" w14:textId="77777777" w:rsidR="00C930E5" w:rsidRDefault="00C930E5" w:rsidP="00C930E5">
            <w:proofErr w:type="spellStart"/>
            <w:r>
              <w:t>Pelatihan</w:t>
            </w:r>
            <w:proofErr w:type="spellEnd"/>
            <w:r w:rsidR="00053832">
              <w:t xml:space="preserve"> </w:t>
            </w:r>
            <w:r>
              <w:t>dan</w:t>
            </w:r>
            <w:r w:rsidR="00053832">
              <w:t xml:space="preserve"> </w:t>
            </w:r>
            <w:proofErr w:type="spellStart"/>
            <w:r>
              <w:t>simulasi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evakuasi</w:t>
            </w:r>
            <w:proofErr w:type="spellEnd"/>
          </w:p>
        </w:tc>
        <w:sdt>
          <w:sdtPr>
            <w:id w:val="-578447496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448C6D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1C4C" w14:textId="77777777" w:rsidR="00C930E5" w:rsidRDefault="00C930E5" w:rsidP="00C930E5">
            <w:r>
              <w:t>Ya</w:t>
            </w:r>
          </w:p>
        </w:tc>
        <w:sdt>
          <w:sdtPr>
            <w:id w:val="95497950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665C42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EE4937" w14:textId="77777777" w:rsidR="00C930E5" w:rsidRDefault="00C930E5" w:rsidP="00C930E5">
            <w:r>
              <w:t>Tidak</w:t>
            </w:r>
          </w:p>
        </w:tc>
      </w:tr>
      <w:tr w:rsidR="00C930E5" w14:paraId="472D88EC" w14:textId="77777777" w:rsidTr="00661225">
        <w:tc>
          <w:tcPr>
            <w:tcW w:w="230" w:type="pct"/>
          </w:tcPr>
          <w:p w14:paraId="27E6BEE7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A366D92" w14:textId="77777777" w:rsidR="00C930E5" w:rsidRDefault="00C930E5" w:rsidP="00C930E5">
            <w:pPr>
              <w:pStyle w:val="ListParagraph"/>
              <w:numPr>
                <w:ilvl w:val="0"/>
                <w:numId w:val="12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75166914" w14:textId="77777777" w:rsidR="00C930E5" w:rsidRDefault="00C930E5" w:rsidP="00C930E5">
            <w:proofErr w:type="spellStart"/>
            <w:r>
              <w:t>Bantuan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pendanaan</w:t>
            </w:r>
            <w:proofErr w:type="spellEnd"/>
          </w:p>
        </w:tc>
        <w:sdt>
          <w:sdtPr>
            <w:id w:val="1538006844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CA2BCF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94AB" w14:textId="77777777" w:rsidR="00C930E5" w:rsidRDefault="00C930E5" w:rsidP="00C930E5">
            <w:r>
              <w:t>Ya</w:t>
            </w:r>
          </w:p>
        </w:tc>
        <w:sdt>
          <w:sdtPr>
            <w:id w:val="-1815019759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F73052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5AF93" w14:textId="77777777" w:rsidR="00C930E5" w:rsidRDefault="00C930E5" w:rsidP="00C930E5">
            <w:r>
              <w:t>Tidak</w:t>
            </w:r>
          </w:p>
        </w:tc>
      </w:tr>
      <w:tr w:rsidR="00C930E5" w14:paraId="06805C49" w14:textId="77777777" w:rsidTr="00661225">
        <w:tc>
          <w:tcPr>
            <w:tcW w:w="230" w:type="pct"/>
          </w:tcPr>
          <w:p w14:paraId="38EA9C94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1B85A140" w14:textId="77777777" w:rsidR="00C930E5" w:rsidRDefault="00C930E5" w:rsidP="00C930E5">
            <w:pPr>
              <w:pStyle w:val="ListParagraph"/>
              <w:numPr>
                <w:ilvl w:val="0"/>
                <w:numId w:val="12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7087D2AA" w14:textId="77777777" w:rsidR="00C930E5" w:rsidRDefault="00C930E5" w:rsidP="00C930E5">
            <w:r>
              <w:t xml:space="preserve">Akses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</w:p>
        </w:tc>
        <w:sdt>
          <w:sdtPr>
            <w:id w:val="-1655821908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5A9A95D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13F2" w14:textId="77777777" w:rsidR="00C930E5" w:rsidRDefault="00C930E5" w:rsidP="00C930E5">
            <w:r>
              <w:t>Ya</w:t>
            </w:r>
          </w:p>
        </w:tc>
        <w:sdt>
          <w:sdtPr>
            <w:id w:val="-8853597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B12FD6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850793" w14:textId="77777777" w:rsidR="00C930E5" w:rsidRDefault="00C930E5" w:rsidP="00C930E5">
            <w:r>
              <w:t>Tidak</w:t>
            </w:r>
          </w:p>
        </w:tc>
      </w:tr>
      <w:tr w:rsidR="00C930E5" w14:paraId="211D58B9" w14:textId="77777777" w:rsidTr="00C930E5">
        <w:tc>
          <w:tcPr>
            <w:tcW w:w="230" w:type="pct"/>
          </w:tcPr>
          <w:p w14:paraId="30C72098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</w:tcPr>
          <w:p w14:paraId="623A3C1C" w14:textId="77777777" w:rsidR="00C930E5" w:rsidRDefault="00C930E5" w:rsidP="00C930E5">
            <w:pPr>
              <w:pStyle w:val="ListParagraph"/>
              <w:numPr>
                <w:ilvl w:val="0"/>
                <w:numId w:val="12"/>
              </w:numPr>
              <w:spacing w:before="0"/>
              <w:ind w:left="0" w:firstLine="0"/>
            </w:pPr>
          </w:p>
        </w:tc>
        <w:tc>
          <w:tcPr>
            <w:tcW w:w="2986" w:type="pct"/>
          </w:tcPr>
          <w:p w14:paraId="6F20F6A7" w14:textId="77777777" w:rsidR="00C930E5" w:rsidRDefault="00C930E5" w:rsidP="00C930E5">
            <w:proofErr w:type="spellStart"/>
            <w:r>
              <w:t>Narasumber</w:t>
            </w:r>
            <w:proofErr w:type="spellEnd"/>
            <w:r>
              <w:t xml:space="preserve"> </w:t>
            </w:r>
          </w:p>
        </w:tc>
        <w:sdt>
          <w:sdtPr>
            <w:id w:val="-2041119689"/>
          </w:sdtPr>
          <w:sdtContent>
            <w:tc>
              <w:tcPr>
                <w:tcW w:w="266" w:type="pct"/>
              </w:tcPr>
              <w:p w14:paraId="5EA367DE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</w:tcPr>
          <w:p w14:paraId="3DD48B96" w14:textId="77777777" w:rsidR="00C930E5" w:rsidRDefault="00C930E5" w:rsidP="00C930E5">
            <w:r>
              <w:t>Ya</w:t>
            </w:r>
          </w:p>
        </w:tc>
        <w:sdt>
          <w:sdtPr>
            <w:id w:val="834724242"/>
          </w:sdtPr>
          <w:sdtContent>
            <w:tc>
              <w:tcPr>
                <w:tcW w:w="236" w:type="pct"/>
              </w:tcPr>
              <w:p w14:paraId="1DFBCE77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</w:tcPr>
          <w:p w14:paraId="602C5DF5" w14:textId="77777777" w:rsidR="00C930E5" w:rsidRDefault="00C930E5" w:rsidP="00C930E5">
            <w:r>
              <w:t>Tidak</w:t>
            </w:r>
          </w:p>
        </w:tc>
      </w:tr>
      <w:tr w:rsidR="00C930E5" w14:paraId="4B6BA0E3" w14:textId="77777777" w:rsidTr="00661225">
        <w:tc>
          <w:tcPr>
            <w:tcW w:w="230" w:type="pct"/>
          </w:tcPr>
          <w:p w14:paraId="7DE16714" w14:textId="77777777" w:rsidR="00C930E5" w:rsidRDefault="00C930E5" w:rsidP="0066122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4B3C5B1B" w14:textId="77777777" w:rsidR="00C930E5" w:rsidRDefault="00C930E5" w:rsidP="00661225">
            <w:pPr>
              <w:spacing w:before="57" w:line="246" w:lineRule="auto"/>
              <w:ind w:right="69"/>
              <w:jc w:val="both"/>
            </w:pPr>
            <w:proofErr w:type="spellStart"/>
            <w:r w:rsidRPr="00C930E5">
              <w:t>Apakah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dalam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setahun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terakhir</w:t>
            </w:r>
            <w:proofErr w:type="spellEnd"/>
            <w:r w:rsidRPr="00C930E5">
              <w:t xml:space="preserve">, </w:t>
            </w:r>
            <w:proofErr w:type="spellStart"/>
            <w:r w:rsidRPr="00C930E5">
              <w:t>sekolah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ini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melakukan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simulasi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bencana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melibatkan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pihak</w:t>
            </w:r>
            <w:proofErr w:type="spellEnd"/>
            <w:r w:rsidRPr="00C930E5">
              <w:t xml:space="preserve"> di </w:t>
            </w:r>
            <w:proofErr w:type="spellStart"/>
            <w:r w:rsidRPr="00C930E5">
              <w:t>luar</w:t>
            </w:r>
            <w:proofErr w:type="spellEnd"/>
            <w:r w:rsidRPr="00C930E5">
              <w:t xml:space="preserve"> </w:t>
            </w:r>
            <w:proofErr w:type="spellStart"/>
            <w:r w:rsidRPr="00C930E5">
              <w:t>sekolah</w:t>
            </w:r>
            <w:proofErr w:type="spellEnd"/>
            <w:r w:rsidRPr="00C930E5">
              <w:t>?</w:t>
            </w:r>
          </w:p>
        </w:tc>
        <w:sdt>
          <w:sdtPr>
            <w:id w:val="-173811626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658009ED" w14:textId="77777777" w:rsidR="00C930E5" w:rsidRDefault="00C930E5" w:rsidP="006612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7C09B13F" w14:textId="77777777" w:rsidR="00C930E5" w:rsidRDefault="00C930E5" w:rsidP="00661225">
            <w:r>
              <w:t>Ya</w:t>
            </w:r>
          </w:p>
        </w:tc>
        <w:sdt>
          <w:sdtPr>
            <w:id w:val="-726532503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1AE1AA29" w14:textId="77777777" w:rsidR="00C930E5" w:rsidRDefault="00C930E5" w:rsidP="006612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5E49AC80" w14:textId="77777777" w:rsidR="00C930E5" w:rsidRDefault="00C930E5" w:rsidP="00661225">
            <w:r>
              <w:t>Tidak</w:t>
            </w:r>
          </w:p>
        </w:tc>
      </w:tr>
      <w:tr w:rsidR="000D1338" w14:paraId="18FB3C30" w14:textId="77777777" w:rsidTr="00B955A3">
        <w:tc>
          <w:tcPr>
            <w:tcW w:w="230" w:type="pct"/>
          </w:tcPr>
          <w:p w14:paraId="7B07FE00" w14:textId="77777777" w:rsidR="000D1338" w:rsidRDefault="000D1338" w:rsidP="00B955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6BA512C3" w14:textId="77777777" w:rsidR="000D1338" w:rsidRDefault="000D1338" w:rsidP="000D1338">
            <w:pPr>
              <w:spacing w:before="57" w:line="246" w:lineRule="auto"/>
              <w:ind w:right="69"/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rPr>
                <w:spacing w:val="8"/>
              </w:rPr>
              <w:t>sekolah</w:t>
            </w:r>
            <w:proofErr w:type="spellEnd"/>
            <w:r w:rsidR="00060163">
              <w:rPr>
                <w:spacing w:val="8"/>
              </w:rPr>
              <w:t xml:space="preserve"> </w:t>
            </w:r>
            <w:proofErr w:type="spellStart"/>
            <w:r>
              <w:rPr>
                <w:spacing w:val="9"/>
              </w:rP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bertahan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72 jam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>?</w:t>
            </w:r>
            <w:r>
              <w:rPr>
                <w:rStyle w:val="FootnoteReference"/>
              </w:rPr>
              <w:footnoteReference w:id="8"/>
            </w:r>
          </w:p>
          <w:p w14:paraId="7CA84886" w14:textId="2FED6F64" w:rsidR="00515786" w:rsidRDefault="00515786" w:rsidP="000D1338">
            <w:pPr>
              <w:spacing w:before="57" w:line="246" w:lineRule="auto"/>
              <w:ind w:right="69"/>
              <w:jc w:val="both"/>
            </w:pPr>
            <w:r w:rsidRPr="005B1AD4">
              <w:rPr>
                <w:i/>
              </w:rPr>
              <w:t xml:space="preserve">(Jika Anda </w:t>
            </w:r>
            <w:proofErr w:type="spellStart"/>
            <w:r w:rsidRPr="005B1AD4">
              <w:rPr>
                <w:i/>
              </w:rPr>
              <w:t>me</w:t>
            </w:r>
            <w:r>
              <w:rPr>
                <w:i/>
              </w:rPr>
              <w:t>njawab</w:t>
            </w:r>
            <w:proofErr w:type="spellEnd"/>
            <w:r>
              <w:rPr>
                <w:i/>
              </w:rPr>
              <w:t xml:space="preserve"> “Tidak”, </w:t>
            </w:r>
            <w:proofErr w:type="spellStart"/>
            <w:r>
              <w:rPr>
                <w:i/>
              </w:rPr>
              <w:t>lanjutkan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</w:t>
            </w:r>
            <w:proofErr w:type="spellEnd"/>
            <w:r>
              <w:rPr>
                <w:i/>
              </w:rPr>
              <w:t xml:space="preserve"> #</w:t>
            </w:r>
            <w:r w:rsidR="000E38F6">
              <w:rPr>
                <w:i/>
              </w:rPr>
              <w:t>66</w:t>
            </w:r>
            <w:r w:rsidRPr="005B1AD4">
              <w:rPr>
                <w:i/>
              </w:rPr>
              <w:t>)</w:t>
            </w:r>
          </w:p>
        </w:tc>
        <w:sdt>
          <w:sdtPr>
            <w:id w:val="-1236923264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5EF326B4" w14:textId="77777777" w:rsidR="000D1338" w:rsidRDefault="000D1338" w:rsidP="00B955A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3120A221" w14:textId="77777777" w:rsidR="000D1338" w:rsidRDefault="000D1338" w:rsidP="00B955A3">
            <w:r>
              <w:t>Ya</w:t>
            </w:r>
          </w:p>
        </w:tc>
        <w:sdt>
          <w:sdtPr>
            <w:id w:val="-943000379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4BF8A48E" w14:textId="77777777" w:rsidR="000D1338" w:rsidRDefault="000D1338" w:rsidP="00B955A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1CCDA9E3" w14:textId="77777777" w:rsidR="000D1338" w:rsidRDefault="000D1338" w:rsidP="00B955A3">
            <w:r>
              <w:t>Tidak</w:t>
            </w:r>
          </w:p>
        </w:tc>
      </w:tr>
      <w:tr w:rsidR="000D1338" w14:paraId="47C247D9" w14:textId="77777777" w:rsidTr="00B955A3">
        <w:tc>
          <w:tcPr>
            <w:tcW w:w="230" w:type="pct"/>
          </w:tcPr>
          <w:p w14:paraId="7940C54A" w14:textId="77777777" w:rsidR="000D1338" w:rsidRDefault="000D1338" w:rsidP="00B955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pct"/>
            <w:gridSpan w:val="2"/>
          </w:tcPr>
          <w:p w14:paraId="44DDAF81" w14:textId="5B01B3E2" w:rsidR="000D1338" w:rsidRDefault="000D1338" w:rsidP="00515786">
            <w:pPr>
              <w:spacing w:before="57" w:line="246" w:lineRule="auto"/>
              <w:ind w:right="69"/>
              <w:jc w:val="both"/>
            </w:pPr>
            <w:r>
              <w:t>Jika</w:t>
            </w:r>
            <w:r w:rsidR="00515786">
              <w:t xml:space="preserve"> #64 </w:t>
            </w:r>
            <w:proofErr w:type="spellStart"/>
            <w:r w:rsidR="00515786">
              <w:t>adalah</w:t>
            </w:r>
            <w:proofErr w:type="spellEnd"/>
            <w:r w:rsidR="00515786">
              <w:t xml:space="preserve"> “Y</w:t>
            </w:r>
            <w:r>
              <w:t>a</w:t>
            </w:r>
            <w:r w:rsidR="00515786">
              <w:t>”</w:t>
            </w:r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>?</w:t>
            </w:r>
          </w:p>
        </w:tc>
        <w:sdt>
          <w:sdtPr>
            <w:id w:val="-938522637"/>
          </w:sdtPr>
          <w:sdtContent>
            <w:tc>
              <w:tcPr>
                <w:tcW w:w="266" w:type="pct"/>
                <w:tcBorders>
                  <w:right w:val="single" w:sz="4" w:space="0" w:color="auto"/>
                </w:tcBorders>
              </w:tcPr>
              <w:p w14:paraId="07A2B904" w14:textId="77777777" w:rsidR="000D1338" w:rsidRDefault="000D1338" w:rsidP="00B955A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14:paraId="08A07711" w14:textId="77777777" w:rsidR="000D1338" w:rsidRDefault="000D1338" w:rsidP="00B955A3">
            <w:r>
              <w:t>Ya</w:t>
            </w:r>
          </w:p>
        </w:tc>
        <w:sdt>
          <w:sdtPr>
            <w:id w:val="-1948075042"/>
          </w:sdtPr>
          <w:sdtContent>
            <w:tc>
              <w:tcPr>
                <w:tcW w:w="236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0F048BE3" w14:textId="77777777" w:rsidR="000D1338" w:rsidRDefault="000D1338" w:rsidP="00B955A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</w:tcBorders>
          </w:tcPr>
          <w:p w14:paraId="3C774C98" w14:textId="77777777" w:rsidR="000D1338" w:rsidRDefault="000D1338" w:rsidP="00B955A3">
            <w:r>
              <w:t>Tidak</w:t>
            </w:r>
          </w:p>
        </w:tc>
      </w:tr>
      <w:tr w:rsidR="00515786" w14:paraId="4771B698" w14:textId="77777777" w:rsidTr="000E38F6">
        <w:tc>
          <w:tcPr>
            <w:tcW w:w="230" w:type="pct"/>
          </w:tcPr>
          <w:p w14:paraId="7B6072EC" w14:textId="77777777" w:rsidR="00515786" w:rsidRDefault="00515786" w:rsidP="000E38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3E25B3DB" w14:textId="03069D1F" w:rsidR="00515786" w:rsidRDefault="00515786">
            <w:pPr>
              <w:spacing w:before="60"/>
            </w:pPr>
            <w:proofErr w:type="spellStart"/>
            <w:r w:rsidRPr="00C930E5">
              <w:rPr>
                <w:w w:val="102"/>
              </w:rPr>
              <w:t>Apakah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kelompok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siaga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bencana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telah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meningkatkan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pengetahuan</w:t>
            </w:r>
            <w:proofErr w:type="spellEnd"/>
            <w:r>
              <w:rPr>
                <w:w w:val="102"/>
              </w:rPr>
              <w:t xml:space="preserve"> dan </w:t>
            </w:r>
            <w:proofErr w:type="spellStart"/>
            <w:r>
              <w:rPr>
                <w:w w:val="102"/>
              </w:rPr>
              <w:t>kemampuannya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dalam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setahun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terakhir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terkait</w:t>
            </w:r>
            <w:proofErr w:type="spellEnd"/>
            <w:r>
              <w:rPr>
                <w:w w:val="102"/>
              </w:rPr>
              <w:t xml:space="preserve"> </w:t>
            </w:r>
            <w:proofErr w:type="spellStart"/>
            <w:r>
              <w:rPr>
                <w:w w:val="102"/>
              </w:rPr>
              <w:t>hal-hal</w:t>
            </w:r>
            <w:proofErr w:type="spellEnd"/>
            <w:r>
              <w:rPr>
                <w:w w:val="102"/>
              </w:rPr>
              <w:t xml:space="preserve"> </w:t>
            </w:r>
            <w:del w:id="37" w:author="Dear Sinandang" w:date="2018-02-10T08:40:00Z">
              <w:r w:rsidDel="00520121">
                <w:rPr>
                  <w:w w:val="102"/>
                </w:rPr>
                <w:delText xml:space="preserve">sebagai </w:delText>
              </w:r>
            </w:del>
            <w:proofErr w:type="spellStart"/>
            <w:r>
              <w:rPr>
                <w:w w:val="102"/>
              </w:rPr>
              <w:t>berikut</w:t>
            </w:r>
            <w:proofErr w:type="spellEnd"/>
            <w:r>
              <w:rPr>
                <w:w w:val="102"/>
              </w:rPr>
              <w:t>:</w:t>
            </w:r>
          </w:p>
        </w:tc>
      </w:tr>
      <w:tr w:rsidR="00515786" w14:paraId="47464DF9" w14:textId="77777777" w:rsidTr="000E38F6">
        <w:tc>
          <w:tcPr>
            <w:tcW w:w="230" w:type="pct"/>
          </w:tcPr>
          <w:p w14:paraId="7076BD7B" w14:textId="77777777" w:rsidR="00515786" w:rsidRDefault="00515786" w:rsidP="000E38F6"/>
        </w:tc>
        <w:tc>
          <w:tcPr>
            <w:tcW w:w="240" w:type="pct"/>
            <w:vAlign w:val="center"/>
          </w:tcPr>
          <w:p w14:paraId="165016D7" w14:textId="77777777" w:rsidR="00515786" w:rsidRDefault="00515786" w:rsidP="000E38F6">
            <w:pPr>
              <w:pStyle w:val="ListParagraph"/>
              <w:numPr>
                <w:ilvl w:val="0"/>
                <w:numId w:val="13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1988F306" w14:textId="77777777" w:rsidR="00515786" w:rsidRPr="00EA29E4" w:rsidRDefault="00515786" w:rsidP="000E38F6">
            <w:proofErr w:type="spellStart"/>
            <w:r w:rsidRPr="00EA29E4">
              <w:t>Sosialisasi</w:t>
            </w:r>
            <w:proofErr w:type="spellEnd"/>
            <w:r w:rsidRPr="00EA29E4">
              <w:t xml:space="preserve"> dan </w:t>
            </w:r>
            <w:proofErr w:type="spellStart"/>
            <w:r w:rsidRPr="00EA29E4">
              <w:t>pendidikan</w:t>
            </w:r>
            <w:proofErr w:type="spellEnd"/>
            <w:r w:rsidRPr="00EA29E4">
              <w:t xml:space="preserve"> </w:t>
            </w:r>
            <w:proofErr w:type="spellStart"/>
            <w:r w:rsidRPr="00EA29E4">
              <w:t>kebencanaan</w:t>
            </w:r>
            <w:proofErr w:type="spellEnd"/>
          </w:p>
        </w:tc>
        <w:sdt>
          <w:sdtPr>
            <w:id w:val="-943060731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5DFFA82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1215" w14:textId="77777777" w:rsidR="00515786" w:rsidRDefault="00515786" w:rsidP="000E38F6">
            <w:r>
              <w:t>Ya</w:t>
            </w:r>
          </w:p>
        </w:tc>
        <w:sdt>
          <w:sdtPr>
            <w:id w:val="1597597898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B4AD0E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475FF4FC" w14:textId="77777777" w:rsidR="00515786" w:rsidRDefault="00515786" w:rsidP="000E38F6">
            <w:r>
              <w:t>Tidak</w:t>
            </w:r>
          </w:p>
        </w:tc>
      </w:tr>
      <w:tr w:rsidR="00515786" w14:paraId="06333C5F" w14:textId="77777777" w:rsidTr="000E38F6">
        <w:tc>
          <w:tcPr>
            <w:tcW w:w="230" w:type="pct"/>
          </w:tcPr>
          <w:p w14:paraId="6F2A2EE8" w14:textId="77777777" w:rsidR="00515786" w:rsidRDefault="00515786" w:rsidP="000E38F6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4056783C" w14:textId="77777777" w:rsidR="00515786" w:rsidRDefault="00515786" w:rsidP="000E38F6">
            <w:pPr>
              <w:pStyle w:val="ListParagraph"/>
              <w:numPr>
                <w:ilvl w:val="0"/>
                <w:numId w:val="13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504F7CAC" w14:textId="77777777" w:rsidR="00515786" w:rsidRPr="00EA29E4" w:rsidRDefault="00515786" w:rsidP="000E38F6">
            <w:proofErr w:type="spellStart"/>
            <w:r w:rsidRPr="00EA29E4">
              <w:t>Peringatan</w:t>
            </w:r>
            <w:proofErr w:type="spellEnd"/>
            <w:r w:rsidRPr="00EA29E4">
              <w:t xml:space="preserve"> </w:t>
            </w:r>
            <w:proofErr w:type="spellStart"/>
            <w:r w:rsidRPr="00EA29E4">
              <w:t>dini</w:t>
            </w:r>
            <w:proofErr w:type="spellEnd"/>
          </w:p>
        </w:tc>
        <w:sdt>
          <w:sdtPr>
            <w:id w:val="1557894079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6EBB63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83D4" w14:textId="77777777" w:rsidR="00515786" w:rsidRDefault="00515786" w:rsidP="000E38F6">
            <w:r>
              <w:t>Ya</w:t>
            </w:r>
          </w:p>
        </w:tc>
        <w:sdt>
          <w:sdtPr>
            <w:id w:val="1943178940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294510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4B6A21" w14:textId="77777777" w:rsidR="00515786" w:rsidRDefault="00515786" w:rsidP="000E38F6">
            <w:r>
              <w:t>Tidak</w:t>
            </w:r>
          </w:p>
        </w:tc>
      </w:tr>
      <w:tr w:rsidR="00515786" w14:paraId="32C1473A" w14:textId="77777777" w:rsidTr="000E38F6">
        <w:tc>
          <w:tcPr>
            <w:tcW w:w="230" w:type="pct"/>
          </w:tcPr>
          <w:p w14:paraId="769FCDD1" w14:textId="77777777" w:rsidR="00515786" w:rsidRDefault="00515786" w:rsidP="000E38F6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6BA7CBCD" w14:textId="77777777" w:rsidR="00515786" w:rsidRDefault="00515786" w:rsidP="000E38F6">
            <w:pPr>
              <w:pStyle w:val="ListParagraph"/>
              <w:numPr>
                <w:ilvl w:val="0"/>
                <w:numId w:val="13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1F426180" w14:textId="77777777" w:rsidR="00515786" w:rsidRPr="00EA29E4" w:rsidRDefault="00515786" w:rsidP="000E38F6">
            <w:proofErr w:type="spellStart"/>
            <w:r w:rsidRPr="00EA29E4">
              <w:t>Pertolongan</w:t>
            </w:r>
            <w:proofErr w:type="spellEnd"/>
            <w:r w:rsidRPr="00EA29E4">
              <w:t xml:space="preserve"> </w:t>
            </w:r>
            <w:proofErr w:type="spellStart"/>
            <w:r w:rsidRPr="00EA29E4">
              <w:t>pertama</w:t>
            </w:r>
            <w:proofErr w:type="spellEnd"/>
          </w:p>
        </w:tc>
        <w:sdt>
          <w:sdtPr>
            <w:id w:val="427154548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A31FE0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ACF1" w14:textId="77777777" w:rsidR="00515786" w:rsidRDefault="00515786" w:rsidP="000E38F6">
            <w:r>
              <w:t>Ya</w:t>
            </w:r>
          </w:p>
        </w:tc>
        <w:sdt>
          <w:sdtPr>
            <w:id w:val="-96349803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D9967DA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31E8EB" w14:textId="77777777" w:rsidR="00515786" w:rsidRDefault="00515786" w:rsidP="000E38F6">
            <w:r>
              <w:t>Tidak</w:t>
            </w:r>
          </w:p>
        </w:tc>
      </w:tr>
      <w:tr w:rsidR="00515786" w14:paraId="1024D3B1" w14:textId="77777777" w:rsidTr="000E38F6">
        <w:tc>
          <w:tcPr>
            <w:tcW w:w="230" w:type="pct"/>
          </w:tcPr>
          <w:p w14:paraId="3BD65D54" w14:textId="77777777" w:rsidR="00515786" w:rsidRDefault="00515786" w:rsidP="000E38F6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29C73084" w14:textId="77777777" w:rsidR="00515786" w:rsidRDefault="00515786" w:rsidP="000E38F6">
            <w:pPr>
              <w:pStyle w:val="ListParagraph"/>
              <w:numPr>
                <w:ilvl w:val="0"/>
                <w:numId w:val="13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599CF8FD" w14:textId="77777777" w:rsidR="00515786" w:rsidRPr="00EA29E4" w:rsidRDefault="00515786" w:rsidP="000E38F6">
            <w:proofErr w:type="spellStart"/>
            <w:r w:rsidRPr="00EA29E4">
              <w:t>Evakuasi</w:t>
            </w:r>
            <w:proofErr w:type="spellEnd"/>
            <w:r w:rsidRPr="00EA29E4">
              <w:t xml:space="preserve"> dan </w:t>
            </w:r>
            <w:proofErr w:type="spellStart"/>
            <w:r w:rsidRPr="00EA29E4">
              <w:t>penyelamatan</w:t>
            </w:r>
            <w:proofErr w:type="spellEnd"/>
          </w:p>
        </w:tc>
        <w:sdt>
          <w:sdtPr>
            <w:id w:val="288089392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08F539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7A73" w14:textId="77777777" w:rsidR="00515786" w:rsidRDefault="00515786" w:rsidP="000E38F6">
            <w:r>
              <w:t>Ya</w:t>
            </w:r>
          </w:p>
        </w:tc>
        <w:sdt>
          <w:sdtPr>
            <w:id w:val="-105261213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CA799A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A7CB09" w14:textId="77777777" w:rsidR="00515786" w:rsidRDefault="00515786" w:rsidP="000E38F6">
            <w:r>
              <w:t>Tidak</w:t>
            </w:r>
          </w:p>
        </w:tc>
      </w:tr>
      <w:tr w:rsidR="00515786" w14:paraId="765C7905" w14:textId="77777777" w:rsidTr="000E38F6">
        <w:tc>
          <w:tcPr>
            <w:tcW w:w="230" w:type="pct"/>
          </w:tcPr>
          <w:p w14:paraId="6FD9E259" w14:textId="77777777" w:rsidR="00515786" w:rsidRDefault="00515786" w:rsidP="000E38F6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14CD6140" w14:textId="77777777" w:rsidR="00515786" w:rsidRDefault="00515786" w:rsidP="000E38F6">
            <w:pPr>
              <w:pStyle w:val="ListParagraph"/>
              <w:numPr>
                <w:ilvl w:val="0"/>
                <w:numId w:val="13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2618A3E7" w14:textId="77777777" w:rsidR="00515786" w:rsidRDefault="00515786" w:rsidP="000E38F6">
            <w:proofErr w:type="spellStart"/>
            <w:r w:rsidRPr="00EA29E4">
              <w:t>Logistik</w:t>
            </w:r>
            <w:proofErr w:type="spellEnd"/>
          </w:p>
        </w:tc>
        <w:sdt>
          <w:sdtPr>
            <w:id w:val="-912845738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548B9E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F6CE" w14:textId="77777777" w:rsidR="00515786" w:rsidRDefault="00515786" w:rsidP="000E38F6">
            <w:r>
              <w:t>Ya</w:t>
            </w:r>
          </w:p>
        </w:tc>
        <w:sdt>
          <w:sdtPr>
            <w:id w:val="1973016637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D14FE79" w14:textId="77777777" w:rsidR="00515786" w:rsidRDefault="00515786" w:rsidP="000E38F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3464B" w14:textId="77777777" w:rsidR="00515786" w:rsidRDefault="00515786" w:rsidP="000E38F6">
            <w:r>
              <w:t>Tidak</w:t>
            </w:r>
          </w:p>
        </w:tc>
      </w:tr>
      <w:tr w:rsidR="00C930E5" w14:paraId="5EF64218" w14:textId="77777777" w:rsidTr="00661225">
        <w:tc>
          <w:tcPr>
            <w:tcW w:w="230" w:type="pct"/>
          </w:tcPr>
          <w:p w14:paraId="034B2781" w14:textId="77777777" w:rsidR="00C930E5" w:rsidRDefault="00C930E5" w:rsidP="0066122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753720E7" w14:textId="77777777" w:rsidR="00C930E5" w:rsidRDefault="00C930E5" w:rsidP="00661225">
            <w:pPr>
              <w:spacing w:before="60"/>
            </w:pPr>
            <w:proofErr w:type="spellStart"/>
            <w:r w:rsidRPr="00C930E5">
              <w:rPr>
                <w:w w:val="102"/>
              </w:rPr>
              <w:t>Apakah</w:t>
            </w:r>
            <w:proofErr w:type="spellEnd"/>
            <w:r w:rsidRPr="00C930E5">
              <w:rPr>
                <w:w w:val="102"/>
              </w:rPr>
              <w:t xml:space="preserve"> masing-masing </w:t>
            </w:r>
            <w:proofErr w:type="spellStart"/>
            <w:r w:rsidRPr="00C930E5">
              <w:rPr>
                <w:w w:val="102"/>
              </w:rPr>
              <w:t>kelompok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siaga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bencana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sudah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mempunyai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bahan</w:t>
            </w:r>
            <w:proofErr w:type="spellEnd"/>
            <w:r w:rsidRPr="00C930E5">
              <w:rPr>
                <w:w w:val="102"/>
              </w:rPr>
              <w:t xml:space="preserve"> dan </w:t>
            </w:r>
            <w:proofErr w:type="spellStart"/>
            <w:r w:rsidRPr="00C930E5">
              <w:rPr>
                <w:w w:val="102"/>
              </w:rPr>
              <w:t>peralatan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untuk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melaksanakan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fungsinya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sebagai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berikut</w:t>
            </w:r>
            <w:proofErr w:type="spellEnd"/>
            <w:del w:id="38" w:author="Dear Sinandang" w:date="2018-02-10T08:41:00Z">
              <w:r w:rsidRPr="00C930E5" w:rsidDel="00520121">
                <w:rPr>
                  <w:w w:val="102"/>
                </w:rPr>
                <w:delText>?</w:delText>
              </w:r>
            </w:del>
          </w:p>
        </w:tc>
      </w:tr>
      <w:tr w:rsidR="00C930E5" w14:paraId="25D174E5" w14:textId="77777777" w:rsidTr="00661225">
        <w:tc>
          <w:tcPr>
            <w:tcW w:w="230" w:type="pct"/>
          </w:tcPr>
          <w:p w14:paraId="28526D29" w14:textId="77777777" w:rsidR="00C930E5" w:rsidRDefault="00C930E5" w:rsidP="00C930E5"/>
        </w:tc>
        <w:tc>
          <w:tcPr>
            <w:tcW w:w="240" w:type="pct"/>
            <w:vAlign w:val="center"/>
          </w:tcPr>
          <w:p w14:paraId="7D327A95" w14:textId="77777777" w:rsidR="00C930E5" w:rsidRDefault="00C930E5" w:rsidP="00725797">
            <w:pPr>
              <w:pStyle w:val="ListParagraph"/>
              <w:numPr>
                <w:ilvl w:val="0"/>
                <w:numId w:val="17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1495AB48" w14:textId="77777777" w:rsidR="00C930E5" w:rsidRPr="00EA29E4" w:rsidRDefault="00C930E5" w:rsidP="00C930E5">
            <w:proofErr w:type="spellStart"/>
            <w:r w:rsidRPr="00EA29E4">
              <w:t>Sosialisasi</w:t>
            </w:r>
            <w:proofErr w:type="spellEnd"/>
            <w:r w:rsidRPr="00EA29E4">
              <w:t xml:space="preserve"> dan </w:t>
            </w:r>
            <w:proofErr w:type="spellStart"/>
            <w:r w:rsidRPr="00EA29E4">
              <w:t>pendidikan</w:t>
            </w:r>
            <w:proofErr w:type="spellEnd"/>
            <w:r w:rsidRPr="00EA29E4">
              <w:t xml:space="preserve"> </w:t>
            </w:r>
            <w:proofErr w:type="spellStart"/>
            <w:r w:rsidRPr="00EA29E4">
              <w:t>kebencanaan</w:t>
            </w:r>
            <w:proofErr w:type="spellEnd"/>
          </w:p>
        </w:tc>
        <w:sdt>
          <w:sdtPr>
            <w:id w:val="448135836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4CD89417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1345" w14:textId="77777777" w:rsidR="00C930E5" w:rsidRDefault="00C930E5" w:rsidP="00C930E5">
            <w:r>
              <w:t>Ya</w:t>
            </w:r>
          </w:p>
        </w:tc>
        <w:sdt>
          <w:sdtPr>
            <w:id w:val="1587881375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0DFA8A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4A5123A6" w14:textId="77777777" w:rsidR="00C930E5" w:rsidRDefault="00C930E5" w:rsidP="00C930E5">
            <w:r>
              <w:t>Tidak</w:t>
            </w:r>
          </w:p>
        </w:tc>
      </w:tr>
      <w:tr w:rsidR="00C930E5" w14:paraId="15D4EBCB" w14:textId="77777777" w:rsidTr="00661225">
        <w:tc>
          <w:tcPr>
            <w:tcW w:w="230" w:type="pct"/>
          </w:tcPr>
          <w:p w14:paraId="6F7E3AA6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89CDAC1" w14:textId="77777777" w:rsidR="00C930E5" w:rsidRDefault="00C930E5" w:rsidP="00725797">
            <w:pPr>
              <w:pStyle w:val="ListParagraph"/>
              <w:numPr>
                <w:ilvl w:val="0"/>
                <w:numId w:val="17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1481000C" w14:textId="77777777" w:rsidR="00C930E5" w:rsidRPr="00EA29E4" w:rsidRDefault="00C930E5" w:rsidP="00C930E5">
            <w:proofErr w:type="spellStart"/>
            <w:r w:rsidRPr="00EA29E4">
              <w:t>Peringatan</w:t>
            </w:r>
            <w:proofErr w:type="spellEnd"/>
            <w:r w:rsidRPr="00EA29E4">
              <w:t xml:space="preserve"> </w:t>
            </w:r>
            <w:proofErr w:type="spellStart"/>
            <w:r w:rsidRPr="00EA29E4">
              <w:t>dini</w:t>
            </w:r>
            <w:proofErr w:type="spellEnd"/>
          </w:p>
        </w:tc>
        <w:sdt>
          <w:sdtPr>
            <w:id w:val="-2062783995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3EB8F59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0BA4" w14:textId="77777777" w:rsidR="00C930E5" w:rsidRDefault="00C930E5" w:rsidP="00C930E5">
            <w:r>
              <w:t>Ya</w:t>
            </w:r>
          </w:p>
        </w:tc>
        <w:sdt>
          <w:sdtPr>
            <w:id w:val="-2015369717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0B68944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BCC4C0" w14:textId="77777777" w:rsidR="00C930E5" w:rsidRDefault="00C930E5" w:rsidP="00C930E5">
            <w:r>
              <w:t>Tidak</w:t>
            </w:r>
          </w:p>
        </w:tc>
      </w:tr>
      <w:tr w:rsidR="00C930E5" w14:paraId="51202F16" w14:textId="77777777" w:rsidTr="00661225">
        <w:tc>
          <w:tcPr>
            <w:tcW w:w="230" w:type="pct"/>
          </w:tcPr>
          <w:p w14:paraId="24668FC2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0DA5C41F" w14:textId="77777777" w:rsidR="00C930E5" w:rsidRDefault="00C930E5" w:rsidP="00725797">
            <w:pPr>
              <w:pStyle w:val="ListParagraph"/>
              <w:numPr>
                <w:ilvl w:val="0"/>
                <w:numId w:val="17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2B61870B" w14:textId="77777777" w:rsidR="00C930E5" w:rsidRPr="00EA29E4" w:rsidRDefault="00C930E5" w:rsidP="00C930E5">
            <w:proofErr w:type="spellStart"/>
            <w:r w:rsidRPr="00EA29E4">
              <w:t>Pertolongan</w:t>
            </w:r>
            <w:proofErr w:type="spellEnd"/>
            <w:r w:rsidRPr="00EA29E4">
              <w:t xml:space="preserve"> </w:t>
            </w:r>
            <w:proofErr w:type="spellStart"/>
            <w:r w:rsidRPr="00EA29E4">
              <w:t>pertama</w:t>
            </w:r>
            <w:proofErr w:type="spellEnd"/>
          </w:p>
        </w:tc>
        <w:sdt>
          <w:sdtPr>
            <w:id w:val="-1932814608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868A29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2694" w14:textId="77777777" w:rsidR="00C930E5" w:rsidRDefault="00C930E5" w:rsidP="00C930E5">
            <w:r>
              <w:t>Ya</w:t>
            </w:r>
          </w:p>
        </w:tc>
        <w:sdt>
          <w:sdtPr>
            <w:id w:val="-419568009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27D3E2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F84FF6" w14:textId="77777777" w:rsidR="00C930E5" w:rsidRDefault="00C930E5" w:rsidP="00C930E5">
            <w:r>
              <w:t>Tidak</w:t>
            </w:r>
          </w:p>
        </w:tc>
      </w:tr>
      <w:tr w:rsidR="00C930E5" w14:paraId="1D8DE0E7" w14:textId="77777777" w:rsidTr="00661225">
        <w:tc>
          <w:tcPr>
            <w:tcW w:w="230" w:type="pct"/>
          </w:tcPr>
          <w:p w14:paraId="5ABB4AF7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5E37C137" w14:textId="77777777" w:rsidR="00C930E5" w:rsidRDefault="00C930E5" w:rsidP="00725797">
            <w:pPr>
              <w:pStyle w:val="ListParagraph"/>
              <w:numPr>
                <w:ilvl w:val="0"/>
                <w:numId w:val="17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1BFC52DE" w14:textId="77777777" w:rsidR="00C930E5" w:rsidRPr="00EA29E4" w:rsidRDefault="00C930E5" w:rsidP="00C930E5">
            <w:proofErr w:type="spellStart"/>
            <w:r w:rsidRPr="00EA29E4">
              <w:t>Evakuasi</w:t>
            </w:r>
            <w:proofErr w:type="spellEnd"/>
            <w:r w:rsidRPr="00EA29E4">
              <w:t xml:space="preserve"> dan </w:t>
            </w:r>
            <w:proofErr w:type="spellStart"/>
            <w:r w:rsidRPr="00EA29E4">
              <w:t>penyelamatan</w:t>
            </w:r>
            <w:proofErr w:type="spellEnd"/>
          </w:p>
        </w:tc>
        <w:sdt>
          <w:sdtPr>
            <w:id w:val="-725379052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03DA1A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EDEA" w14:textId="77777777" w:rsidR="00C930E5" w:rsidRDefault="00C930E5" w:rsidP="00C930E5">
            <w:r>
              <w:t>Ya</w:t>
            </w:r>
          </w:p>
        </w:tc>
        <w:sdt>
          <w:sdtPr>
            <w:id w:val="-196926656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FDF502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D471D" w14:textId="77777777" w:rsidR="00C930E5" w:rsidRDefault="00C930E5" w:rsidP="00C930E5">
            <w:r>
              <w:t>Tidak</w:t>
            </w:r>
          </w:p>
        </w:tc>
      </w:tr>
      <w:tr w:rsidR="00C930E5" w14:paraId="5E9B029F" w14:textId="77777777" w:rsidTr="00661225">
        <w:tc>
          <w:tcPr>
            <w:tcW w:w="230" w:type="pct"/>
          </w:tcPr>
          <w:p w14:paraId="66F9CEB0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187B2ECD" w14:textId="77777777" w:rsidR="00C930E5" w:rsidRDefault="00C930E5" w:rsidP="00725797">
            <w:pPr>
              <w:pStyle w:val="ListParagraph"/>
              <w:numPr>
                <w:ilvl w:val="0"/>
                <w:numId w:val="17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48BF216C" w14:textId="77777777" w:rsidR="00C930E5" w:rsidRDefault="00C930E5" w:rsidP="00C930E5">
            <w:proofErr w:type="spellStart"/>
            <w:r w:rsidRPr="00EA29E4">
              <w:t>Logistik</w:t>
            </w:r>
            <w:proofErr w:type="spellEnd"/>
          </w:p>
        </w:tc>
        <w:sdt>
          <w:sdtPr>
            <w:id w:val="268444927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7219DA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B66F" w14:textId="77777777" w:rsidR="00C930E5" w:rsidRDefault="00C930E5" w:rsidP="00C930E5">
            <w:r>
              <w:t>Ya</w:t>
            </w:r>
          </w:p>
        </w:tc>
        <w:sdt>
          <w:sdtPr>
            <w:id w:val="-1917157785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A18BED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1E781" w14:textId="77777777" w:rsidR="00C930E5" w:rsidRDefault="00C930E5" w:rsidP="00C930E5">
            <w:r>
              <w:t>Tidak</w:t>
            </w:r>
          </w:p>
        </w:tc>
      </w:tr>
      <w:tr w:rsidR="00C930E5" w14:paraId="02D4DDBE" w14:textId="77777777" w:rsidTr="00661225">
        <w:tc>
          <w:tcPr>
            <w:tcW w:w="230" w:type="pct"/>
          </w:tcPr>
          <w:p w14:paraId="7BC087E4" w14:textId="77777777" w:rsidR="00C930E5" w:rsidRDefault="00C930E5" w:rsidP="0066122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0" w:type="pct"/>
            <w:gridSpan w:val="6"/>
          </w:tcPr>
          <w:p w14:paraId="242A38E1" w14:textId="35795C38" w:rsidR="00C930E5" w:rsidRDefault="00C930E5" w:rsidP="00515786">
            <w:pPr>
              <w:spacing w:before="60"/>
            </w:pPr>
            <w:r w:rsidRPr="00C930E5">
              <w:rPr>
                <w:w w:val="102"/>
              </w:rPr>
              <w:t xml:space="preserve">Jika </w:t>
            </w:r>
            <w:r w:rsidR="00515786">
              <w:rPr>
                <w:w w:val="102"/>
              </w:rPr>
              <w:t xml:space="preserve">#67 </w:t>
            </w:r>
            <w:proofErr w:type="spellStart"/>
            <w:r w:rsidR="00515786">
              <w:rPr>
                <w:w w:val="102"/>
              </w:rPr>
              <w:t>adalah</w:t>
            </w:r>
            <w:proofErr w:type="spellEnd"/>
            <w:r w:rsidR="00515786">
              <w:rPr>
                <w:w w:val="102"/>
              </w:rPr>
              <w:t xml:space="preserve"> “Y</w:t>
            </w:r>
            <w:r w:rsidRPr="00C930E5">
              <w:rPr>
                <w:w w:val="102"/>
              </w:rPr>
              <w:t>a</w:t>
            </w:r>
            <w:r w:rsidR="00515786">
              <w:rPr>
                <w:w w:val="102"/>
              </w:rPr>
              <w:t>”</w:t>
            </w:r>
            <w:r w:rsidRPr="00C930E5">
              <w:rPr>
                <w:w w:val="102"/>
              </w:rPr>
              <w:t xml:space="preserve">, </w:t>
            </w:r>
            <w:proofErr w:type="spellStart"/>
            <w:r w:rsidRPr="00C930E5">
              <w:rPr>
                <w:w w:val="102"/>
              </w:rPr>
              <w:t>apakah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jumlah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bahan</w:t>
            </w:r>
            <w:proofErr w:type="spellEnd"/>
            <w:r w:rsidRPr="00C930E5">
              <w:rPr>
                <w:w w:val="102"/>
              </w:rPr>
              <w:t xml:space="preserve"> dan </w:t>
            </w:r>
            <w:proofErr w:type="spellStart"/>
            <w:r w:rsidRPr="00C930E5">
              <w:rPr>
                <w:w w:val="102"/>
              </w:rPr>
              <w:t>peralatan</w:t>
            </w:r>
            <w:proofErr w:type="spellEnd"/>
            <w:r w:rsidRPr="00C930E5">
              <w:rPr>
                <w:w w:val="102"/>
              </w:rPr>
              <w:t xml:space="preserve"> yang </w:t>
            </w:r>
            <w:proofErr w:type="spellStart"/>
            <w:r w:rsidRPr="00C930E5">
              <w:rPr>
                <w:w w:val="102"/>
              </w:rPr>
              <w:t>tersedia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sudah</w:t>
            </w:r>
            <w:proofErr w:type="spellEnd"/>
            <w:r w:rsidRPr="00C930E5">
              <w:rPr>
                <w:w w:val="102"/>
              </w:rPr>
              <w:t xml:space="preserve"> </w:t>
            </w:r>
            <w:proofErr w:type="spellStart"/>
            <w:r w:rsidRPr="00C930E5">
              <w:rPr>
                <w:w w:val="102"/>
              </w:rPr>
              <w:t>mencukupi</w:t>
            </w:r>
            <w:proofErr w:type="spellEnd"/>
            <w:r w:rsidR="00515786">
              <w:rPr>
                <w:w w:val="102"/>
              </w:rPr>
              <w:t xml:space="preserve"> </w:t>
            </w:r>
            <w:proofErr w:type="spellStart"/>
            <w:r w:rsidR="00515786">
              <w:rPr>
                <w:w w:val="102"/>
              </w:rPr>
              <w:t>untuk</w:t>
            </w:r>
            <w:proofErr w:type="spellEnd"/>
            <w:r w:rsidR="00515786">
              <w:rPr>
                <w:w w:val="102"/>
              </w:rPr>
              <w:t>:</w:t>
            </w:r>
          </w:p>
        </w:tc>
      </w:tr>
      <w:tr w:rsidR="00C930E5" w14:paraId="44C6F2B9" w14:textId="77777777" w:rsidTr="00661225">
        <w:tc>
          <w:tcPr>
            <w:tcW w:w="230" w:type="pct"/>
          </w:tcPr>
          <w:p w14:paraId="3B4B78DF" w14:textId="77777777" w:rsidR="00C930E5" w:rsidRDefault="00C930E5" w:rsidP="00C930E5"/>
        </w:tc>
        <w:tc>
          <w:tcPr>
            <w:tcW w:w="240" w:type="pct"/>
            <w:vAlign w:val="center"/>
          </w:tcPr>
          <w:p w14:paraId="5968DB5A" w14:textId="77777777" w:rsidR="00C930E5" w:rsidRDefault="00C930E5" w:rsidP="00C930E5">
            <w:pPr>
              <w:pStyle w:val="ListParagraph"/>
              <w:numPr>
                <w:ilvl w:val="0"/>
                <w:numId w:val="14"/>
              </w:numPr>
              <w:spacing w:before="0"/>
            </w:pPr>
          </w:p>
        </w:tc>
        <w:tc>
          <w:tcPr>
            <w:tcW w:w="2986" w:type="pct"/>
            <w:tcBorders>
              <w:bottom w:val="single" w:sz="4" w:space="0" w:color="auto"/>
            </w:tcBorders>
          </w:tcPr>
          <w:p w14:paraId="26B40275" w14:textId="77777777" w:rsidR="00C930E5" w:rsidRDefault="00C930E5" w:rsidP="00C930E5">
            <w:proofErr w:type="spellStart"/>
            <w:r>
              <w:t>Sosialisasi</w:t>
            </w:r>
            <w:proofErr w:type="spellEnd"/>
            <w:r>
              <w:t xml:space="preserve"> dan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kebencanaan</w:t>
            </w:r>
            <w:proofErr w:type="spellEnd"/>
          </w:p>
        </w:tc>
        <w:sdt>
          <w:sdtPr>
            <w:id w:val="-991941655"/>
          </w:sdtPr>
          <w:sdtContent>
            <w:tc>
              <w:tcPr>
                <w:tcW w:w="266" w:type="pct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62CF1885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943D" w14:textId="77777777" w:rsidR="00C930E5" w:rsidRDefault="00C930E5" w:rsidP="00C930E5">
            <w:r>
              <w:t>Ya</w:t>
            </w:r>
          </w:p>
        </w:tc>
        <w:sdt>
          <w:sdtPr>
            <w:id w:val="-809864082"/>
          </w:sdtPr>
          <w:sdtContent>
            <w:tc>
              <w:tcPr>
                <w:tcW w:w="236" w:type="pc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FFAD8B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left w:val="single" w:sz="4" w:space="0" w:color="auto"/>
              <w:bottom w:val="single" w:sz="4" w:space="0" w:color="auto"/>
            </w:tcBorders>
          </w:tcPr>
          <w:p w14:paraId="66B18EFA" w14:textId="77777777" w:rsidR="00C930E5" w:rsidRDefault="00C930E5" w:rsidP="00C930E5">
            <w:r>
              <w:t>Tidak</w:t>
            </w:r>
          </w:p>
        </w:tc>
      </w:tr>
      <w:tr w:rsidR="00C930E5" w14:paraId="028EC988" w14:textId="77777777" w:rsidTr="00661225">
        <w:tc>
          <w:tcPr>
            <w:tcW w:w="230" w:type="pct"/>
          </w:tcPr>
          <w:p w14:paraId="1F5A7E3F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6DAA04F6" w14:textId="77777777" w:rsidR="00C930E5" w:rsidRDefault="00C930E5" w:rsidP="00C930E5">
            <w:pPr>
              <w:pStyle w:val="ListParagraph"/>
              <w:numPr>
                <w:ilvl w:val="0"/>
                <w:numId w:val="14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2E8D358C" w14:textId="77777777" w:rsidR="00C930E5" w:rsidRDefault="00C930E5" w:rsidP="00C930E5"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</w:p>
        </w:tc>
        <w:sdt>
          <w:sdtPr>
            <w:id w:val="-246580938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4C1027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8F45" w14:textId="77777777" w:rsidR="00C930E5" w:rsidRDefault="00C930E5" w:rsidP="00C930E5">
            <w:r>
              <w:t>Ya</w:t>
            </w:r>
          </w:p>
        </w:tc>
        <w:sdt>
          <w:sdtPr>
            <w:id w:val="1682235163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6C92182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175117" w14:textId="77777777" w:rsidR="00C930E5" w:rsidRDefault="00C930E5" w:rsidP="00C930E5">
            <w:r>
              <w:t>Tidak</w:t>
            </w:r>
          </w:p>
        </w:tc>
      </w:tr>
      <w:tr w:rsidR="00C930E5" w14:paraId="433F0626" w14:textId="77777777" w:rsidTr="00661225">
        <w:tc>
          <w:tcPr>
            <w:tcW w:w="230" w:type="pct"/>
          </w:tcPr>
          <w:p w14:paraId="3AD628B8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44E4EB2B" w14:textId="77777777" w:rsidR="00C930E5" w:rsidRDefault="00C930E5" w:rsidP="00C930E5">
            <w:pPr>
              <w:pStyle w:val="ListParagraph"/>
              <w:numPr>
                <w:ilvl w:val="0"/>
                <w:numId w:val="14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1D1EB6AD" w14:textId="77777777" w:rsidR="00C930E5" w:rsidRDefault="00C930E5" w:rsidP="00C930E5">
            <w:proofErr w:type="spellStart"/>
            <w:r>
              <w:t>Pertolongan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</w:p>
        </w:tc>
        <w:sdt>
          <w:sdtPr>
            <w:id w:val="-2016064820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E52CD76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EDB4" w14:textId="77777777" w:rsidR="00C930E5" w:rsidRDefault="00C930E5" w:rsidP="00C930E5">
            <w:r>
              <w:t>Ya</w:t>
            </w:r>
          </w:p>
        </w:tc>
        <w:sdt>
          <w:sdtPr>
            <w:id w:val="-1046371718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CBD0F4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1C142F" w14:textId="77777777" w:rsidR="00C930E5" w:rsidRDefault="00C930E5" w:rsidP="00C930E5">
            <w:r>
              <w:t>Tidak</w:t>
            </w:r>
          </w:p>
        </w:tc>
      </w:tr>
      <w:tr w:rsidR="00C930E5" w14:paraId="46CF4CAE" w14:textId="77777777" w:rsidTr="00661225">
        <w:tc>
          <w:tcPr>
            <w:tcW w:w="230" w:type="pct"/>
          </w:tcPr>
          <w:p w14:paraId="63DBA6AF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7C968154" w14:textId="77777777" w:rsidR="00C930E5" w:rsidRDefault="00C930E5" w:rsidP="00C930E5">
            <w:pPr>
              <w:pStyle w:val="ListParagraph"/>
              <w:numPr>
                <w:ilvl w:val="0"/>
                <w:numId w:val="14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34EC7A16" w14:textId="77777777" w:rsidR="00C930E5" w:rsidRDefault="00C930E5" w:rsidP="00C930E5">
            <w:proofErr w:type="spellStart"/>
            <w:r>
              <w:t>Evakuasi</w:t>
            </w:r>
            <w:proofErr w:type="spellEnd"/>
            <w:r>
              <w:t xml:space="preserve"> dan </w:t>
            </w:r>
            <w:proofErr w:type="spellStart"/>
            <w:r>
              <w:t>penyelamatan</w:t>
            </w:r>
            <w:proofErr w:type="spellEnd"/>
          </w:p>
        </w:tc>
        <w:sdt>
          <w:sdtPr>
            <w:id w:val="-1830585066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F148085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690E" w14:textId="77777777" w:rsidR="00C930E5" w:rsidRDefault="00C930E5" w:rsidP="00C930E5">
            <w:r>
              <w:t>Ya</w:t>
            </w:r>
          </w:p>
        </w:tc>
        <w:sdt>
          <w:sdtPr>
            <w:id w:val="267670102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31DF94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5B1206" w14:textId="77777777" w:rsidR="00C930E5" w:rsidRDefault="00C930E5" w:rsidP="00C930E5">
            <w:r>
              <w:t>Tidak</w:t>
            </w:r>
          </w:p>
        </w:tc>
      </w:tr>
      <w:tr w:rsidR="00C930E5" w14:paraId="7A033DDA" w14:textId="77777777" w:rsidTr="00661225">
        <w:tc>
          <w:tcPr>
            <w:tcW w:w="230" w:type="pct"/>
          </w:tcPr>
          <w:p w14:paraId="19BD7EF0" w14:textId="77777777" w:rsidR="00C930E5" w:rsidRDefault="00C930E5" w:rsidP="00C930E5">
            <w:pPr>
              <w:pStyle w:val="ListParagraph"/>
              <w:ind w:left="360"/>
            </w:pPr>
          </w:p>
        </w:tc>
        <w:tc>
          <w:tcPr>
            <w:tcW w:w="240" w:type="pct"/>
            <w:vAlign w:val="center"/>
          </w:tcPr>
          <w:p w14:paraId="15BB7ADB" w14:textId="77777777" w:rsidR="00C930E5" w:rsidRDefault="00C930E5" w:rsidP="00C930E5">
            <w:pPr>
              <w:pStyle w:val="ListParagraph"/>
              <w:numPr>
                <w:ilvl w:val="0"/>
                <w:numId w:val="14"/>
              </w:numPr>
              <w:spacing w:before="0"/>
              <w:ind w:left="0" w:firstLine="0"/>
            </w:pPr>
          </w:p>
        </w:tc>
        <w:tc>
          <w:tcPr>
            <w:tcW w:w="2986" w:type="pct"/>
            <w:tcBorders>
              <w:top w:val="single" w:sz="4" w:space="0" w:color="auto"/>
              <w:bottom w:val="single" w:sz="4" w:space="0" w:color="auto"/>
            </w:tcBorders>
          </w:tcPr>
          <w:p w14:paraId="5464E9D7" w14:textId="77777777" w:rsidR="00C930E5" w:rsidRDefault="00C930E5" w:rsidP="00C930E5">
            <w:proofErr w:type="spellStart"/>
            <w:r w:rsidRPr="00C930E5">
              <w:t>Logistik</w:t>
            </w:r>
            <w:proofErr w:type="spellEnd"/>
          </w:p>
        </w:tc>
        <w:sdt>
          <w:sdtPr>
            <w:id w:val="-237939061"/>
          </w:sdtPr>
          <w:sdtContent>
            <w:tc>
              <w:tcPr>
                <w:tcW w:w="266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E6BC57B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DA7F" w14:textId="77777777" w:rsidR="00C930E5" w:rsidRDefault="00C930E5" w:rsidP="00C930E5">
            <w:r>
              <w:t>Ya</w:t>
            </w:r>
          </w:p>
        </w:tc>
        <w:sdt>
          <w:sdtPr>
            <w:id w:val="1678390236"/>
          </w:sdtPr>
          <w:sdtContent>
            <w:tc>
              <w:tcPr>
                <w:tcW w:w="23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6219AC" w14:textId="77777777" w:rsidR="00C930E5" w:rsidRDefault="00C930E5" w:rsidP="00C930E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FA5AA" w14:textId="77777777" w:rsidR="00C930E5" w:rsidRDefault="00C930E5" w:rsidP="00C930E5">
            <w:r>
              <w:t>Tidak</w:t>
            </w:r>
          </w:p>
        </w:tc>
      </w:tr>
    </w:tbl>
    <w:p w14:paraId="6968BEE4" w14:textId="77777777" w:rsidR="00C930E5" w:rsidRDefault="00C930E5" w:rsidP="00DE3D9D"/>
    <w:p w14:paraId="727023D7" w14:textId="77777777" w:rsidR="008F51DE" w:rsidRDefault="008F51DE" w:rsidP="00417E0A">
      <w:pPr>
        <w:pStyle w:val="Title"/>
      </w:pPr>
      <w:r w:rsidRPr="008F51DE">
        <w:t>TERIMA KASIH</w:t>
      </w:r>
    </w:p>
    <w:sectPr w:rsidR="008F51DE" w:rsidSect="00B6357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4577C" w14:textId="77777777" w:rsidR="00445A3E" w:rsidRDefault="00445A3E" w:rsidP="00883470">
      <w:pPr>
        <w:spacing w:before="0"/>
      </w:pPr>
      <w:r>
        <w:separator/>
      </w:r>
    </w:p>
  </w:endnote>
  <w:endnote w:type="continuationSeparator" w:id="0">
    <w:p w14:paraId="2A649258" w14:textId="77777777" w:rsidR="00445A3E" w:rsidRDefault="00445A3E" w:rsidP="0088347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030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15F85" w14:textId="11D9CB99" w:rsidR="004352D0" w:rsidRDefault="004352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4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8A363F" w14:textId="77777777" w:rsidR="004352D0" w:rsidRDefault="00435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46B18" w14:textId="77777777" w:rsidR="00445A3E" w:rsidRDefault="00445A3E" w:rsidP="00883470">
      <w:pPr>
        <w:spacing w:before="0"/>
      </w:pPr>
      <w:r>
        <w:separator/>
      </w:r>
    </w:p>
  </w:footnote>
  <w:footnote w:type="continuationSeparator" w:id="0">
    <w:p w14:paraId="41FECDBB" w14:textId="77777777" w:rsidR="00445A3E" w:rsidRDefault="00445A3E" w:rsidP="00883470">
      <w:pPr>
        <w:spacing w:before="0"/>
      </w:pPr>
      <w:r>
        <w:continuationSeparator/>
      </w:r>
    </w:p>
  </w:footnote>
  <w:footnote w:id="1">
    <w:p w14:paraId="70676AAD" w14:textId="200D4850" w:rsidR="004352D0" w:rsidRDefault="004352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Pengertian</w:t>
      </w:r>
      <w:proofErr w:type="spellEnd"/>
      <w:r>
        <w:t xml:space="preserve"> Murid </w:t>
      </w:r>
      <w:proofErr w:type="spellStart"/>
      <w:r w:rsidRPr="00903E94">
        <w:rPr>
          <w:color w:val="FF0000"/>
          <w:rPrChange w:id="6" w:author="Dear Sinandang" w:date="2018-02-09T23:52:00Z">
            <w:rPr/>
          </w:rPrChange>
        </w:rPr>
        <w:t>Penyandang</w:t>
      </w:r>
      <w:proofErr w:type="spellEnd"/>
      <w:r w:rsidRPr="00903E94">
        <w:rPr>
          <w:color w:val="FF0000"/>
          <w:rPrChange w:id="7" w:author="Dear Sinandang" w:date="2018-02-09T23:52:00Z">
            <w:rPr/>
          </w:rPrChange>
        </w:rPr>
        <w:t xml:space="preserve"> </w:t>
      </w:r>
      <w:proofErr w:type="spellStart"/>
      <w:r w:rsidRPr="00903E94">
        <w:rPr>
          <w:color w:val="FF0000"/>
          <w:rPrChange w:id="8" w:author="Dear Sinandang" w:date="2018-02-09T23:52:00Z">
            <w:rPr/>
          </w:rPrChange>
        </w:rPr>
        <w:t>Disabilitas</w:t>
      </w:r>
      <w:proofErr w:type="spellEnd"/>
      <w:r>
        <w:t xml:space="preserve">: </w:t>
      </w:r>
    </w:p>
  </w:footnote>
  <w:footnote w:id="2">
    <w:p w14:paraId="066325F4" w14:textId="0D4B22D1" w:rsidR="004352D0" w:rsidRDefault="004352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visus</w:t>
      </w:r>
      <w:proofErr w:type="spellEnd"/>
    </w:p>
  </w:footnote>
  <w:footnote w:id="3">
    <w:p w14:paraId="49C47A85" w14:textId="222FC62B" w:rsidR="004352D0" w:rsidRDefault="004352D0">
      <w:pPr>
        <w:pStyle w:val="FootnoteText"/>
      </w:pPr>
      <w:r>
        <w:rPr>
          <w:rStyle w:val="FootnoteReference"/>
        </w:rPr>
        <w:footnoteRef/>
      </w:r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adalah</w:t>
      </w:r>
      <w:proofErr w:type="spellEnd"/>
    </w:p>
  </w:footnote>
  <w:footnote w:id="4">
    <w:p w14:paraId="201F2D27" w14:textId="65A9F15D" w:rsidR="004352D0" w:rsidRDefault="004352D0">
      <w:pPr>
        <w:pStyle w:val="FootnoteText"/>
      </w:pPr>
      <w:r>
        <w:rPr>
          <w:rStyle w:val="FootnoteReference"/>
        </w:rPr>
        <w:footnoteRef/>
      </w:r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adalah</w:t>
      </w:r>
      <w:proofErr w:type="spellEnd"/>
    </w:p>
  </w:footnote>
  <w:footnote w:id="5">
    <w:p w14:paraId="097DD95C" w14:textId="6B231D7E" w:rsidR="004352D0" w:rsidRDefault="004352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siaga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</w:footnote>
  <w:footnote w:id="6">
    <w:p w14:paraId="5E86D1CF" w14:textId="04726E6B" w:rsidR="004352D0" w:rsidRDefault="004352D0">
      <w:pPr>
        <w:pStyle w:val="FootnoteText"/>
      </w:pPr>
      <w:r>
        <w:rPr>
          <w:rStyle w:val="FootnoteReference"/>
        </w:rPr>
        <w:footnoteRef/>
      </w:r>
      <w:r>
        <w:t xml:space="preserve"> Warga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</w:p>
  </w:footnote>
  <w:footnote w:id="7">
    <w:p w14:paraId="4A747472" w14:textId="77777777" w:rsidR="004352D0" w:rsidRDefault="004352D0">
      <w:pPr>
        <w:pStyle w:val="FootnoteText"/>
      </w:pPr>
      <w:r>
        <w:rPr>
          <w:rStyle w:val="FootnoteReference"/>
        </w:rPr>
        <w:footnoteRef/>
      </w:r>
      <w:r>
        <w:t xml:space="preserve"> Kotak </w:t>
      </w:r>
      <w:proofErr w:type="spellStart"/>
      <w:r>
        <w:t>pertolongan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</w:p>
  </w:footnote>
  <w:footnote w:id="8">
    <w:p w14:paraId="70A40E28" w14:textId="77777777" w:rsidR="004352D0" w:rsidRDefault="004352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72 jam </w:t>
      </w:r>
      <w:proofErr w:type="spellStart"/>
      <w:r>
        <w:t>antara</w:t>
      </w:r>
      <w:proofErr w:type="spellEnd"/>
      <w:r>
        <w:t xml:space="preserve"> lain………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7F02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F289B"/>
    <w:multiLevelType w:val="hybridMultilevel"/>
    <w:tmpl w:val="31B697B2"/>
    <w:lvl w:ilvl="0" w:tplc="21F8827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210C0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9C7D3E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238F1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8D67C2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01D88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6D662A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3D314D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E26A37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E76377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F25723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047775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E32CB7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B45123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0F0D55"/>
    <w:multiLevelType w:val="hybridMultilevel"/>
    <w:tmpl w:val="8340BE1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D03387"/>
    <w:multiLevelType w:val="hybridMultilevel"/>
    <w:tmpl w:val="FE06B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6726349">
    <w:abstractNumId w:val="16"/>
  </w:num>
  <w:num w:numId="2" w16cid:durableId="1265305415">
    <w:abstractNumId w:val="5"/>
  </w:num>
  <w:num w:numId="3" w16cid:durableId="389378483">
    <w:abstractNumId w:val="2"/>
  </w:num>
  <w:num w:numId="4" w16cid:durableId="353921645">
    <w:abstractNumId w:val="3"/>
  </w:num>
  <w:num w:numId="5" w16cid:durableId="884950989">
    <w:abstractNumId w:val="6"/>
  </w:num>
  <w:num w:numId="6" w16cid:durableId="1361736910">
    <w:abstractNumId w:val="12"/>
  </w:num>
  <w:num w:numId="7" w16cid:durableId="1226719529">
    <w:abstractNumId w:val="13"/>
  </w:num>
  <w:num w:numId="8" w16cid:durableId="428278824">
    <w:abstractNumId w:val="4"/>
  </w:num>
  <w:num w:numId="9" w16cid:durableId="1157846374">
    <w:abstractNumId w:val="8"/>
  </w:num>
  <w:num w:numId="10" w16cid:durableId="685639345">
    <w:abstractNumId w:val="0"/>
  </w:num>
  <w:num w:numId="11" w16cid:durableId="960184681">
    <w:abstractNumId w:val="9"/>
  </w:num>
  <w:num w:numId="12" w16cid:durableId="332687242">
    <w:abstractNumId w:val="15"/>
  </w:num>
  <w:num w:numId="13" w16cid:durableId="129714805">
    <w:abstractNumId w:val="7"/>
  </w:num>
  <w:num w:numId="14" w16cid:durableId="793712776">
    <w:abstractNumId w:val="10"/>
  </w:num>
  <w:num w:numId="15" w16cid:durableId="1586765087">
    <w:abstractNumId w:val="1"/>
  </w:num>
  <w:num w:numId="16" w16cid:durableId="288509922">
    <w:abstractNumId w:val="11"/>
  </w:num>
  <w:num w:numId="17" w16cid:durableId="155943934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ar Sinandang">
    <w15:presenceInfo w15:providerId="Windows Live" w15:userId="9704c0c636947be3"/>
  </w15:person>
  <w15:person w15:author="gibran faktian">
    <w15:presenceInfo w15:providerId="Windows Live" w15:userId="4a00db4ff5a648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D9D"/>
    <w:rsid w:val="0000333C"/>
    <w:rsid w:val="0005140F"/>
    <w:rsid w:val="00053832"/>
    <w:rsid w:val="00060163"/>
    <w:rsid w:val="000822CC"/>
    <w:rsid w:val="00096EF1"/>
    <w:rsid w:val="000D1338"/>
    <w:rsid w:val="000E38F6"/>
    <w:rsid w:val="00100B8F"/>
    <w:rsid w:val="001244F1"/>
    <w:rsid w:val="00151653"/>
    <w:rsid w:val="001A5319"/>
    <w:rsid w:val="00215EF1"/>
    <w:rsid w:val="00224B09"/>
    <w:rsid w:val="00233972"/>
    <w:rsid w:val="002B57E2"/>
    <w:rsid w:val="002B6DED"/>
    <w:rsid w:val="002C1F07"/>
    <w:rsid w:val="002C646E"/>
    <w:rsid w:val="003A2EA4"/>
    <w:rsid w:val="003A357A"/>
    <w:rsid w:val="003B1A85"/>
    <w:rsid w:val="003D7974"/>
    <w:rsid w:val="003E4532"/>
    <w:rsid w:val="00417E0A"/>
    <w:rsid w:val="004352D0"/>
    <w:rsid w:val="00445A3E"/>
    <w:rsid w:val="00515786"/>
    <w:rsid w:val="00520121"/>
    <w:rsid w:val="00546EEF"/>
    <w:rsid w:val="00590727"/>
    <w:rsid w:val="005964D0"/>
    <w:rsid w:val="005B10DF"/>
    <w:rsid w:val="005B1AD4"/>
    <w:rsid w:val="005F67C2"/>
    <w:rsid w:val="00656C6E"/>
    <w:rsid w:val="00661225"/>
    <w:rsid w:val="006871A8"/>
    <w:rsid w:val="006C43D2"/>
    <w:rsid w:val="007164C4"/>
    <w:rsid w:val="00725797"/>
    <w:rsid w:val="00782956"/>
    <w:rsid w:val="007B16FF"/>
    <w:rsid w:val="007B5905"/>
    <w:rsid w:val="00824803"/>
    <w:rsid w:val="00846EBC"/>
    <w:rsid w:val="00883470"/>
    <w:rsid w:val="008B5A23"/>
    <w:rsid w:val="008F51DE"/>
    <w:rsid w:val="008F63BC"/>
    <w:rsid w:val="00903E94"/>
    <w:rsid w:val="00964A0F"/>
    <w:rsid w:val="00A57892"/>
    <w:rsid w:val="00A834DA"/>
    <w:rsid w:val="00AD6D28"/>
    <w:rsid w:val="00AF066A"/>
    <w:rsid w:val="00B15DE9"/>
    <w:rsid w:val="00B22E02"/>
    <w:rsid w:val="00B63574"/>
    <w:rsid w:val="00B955A3"/>
    <w:rsid w:val="00BA32B6"/>
    <w:rsid w:val="00C808C0"/>
    <w:rsid w:val="00C930E5"/>
    <w:rsid w:val="00CF3060"/>
    <w:rsid w:val="00D037B0"/>
    <w:rsid w:val="00D63646"/>
    <w:rsid w:val="00DC42CD"/>
    <w:rsid w:val="00DE3D9D"/>
    <w:rsid w:val="00E0552E"/>
    <w:rsid w:val="00E05A50"/>
    <w:rsid w:val="00E07A4D"/>
    <w:rsid w:val="00EA16EC"/>
    <w:rsid w:val="00EB513D"/>
    <w:rsid w:val="00EC00CD"/>
    <w:rsid w:val="00EF36F6"/>
    <w:rsid w:val="00F92A84"/>
    <w:rsid w:val="00FB5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5CEE"/>
  <w15:docId w15:val="{228D48C3-F404-46AD-B211-03ACDBDD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92"/>
    <w:pPr>
      <w:spacing w:before="52" w:after="0" w:line="240" w:lineRule="auto"/>
    </w:pPr>
    <w:rPr>
      <w:rFonts w:ascii="Times New Roman" w:hAnsi="Times New Roman"/>
      <w:sz w:val="19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E0A"/>
    <w:pPr>
      <w:keepNext/>
      <w:keepLines/>
      <w:numPr>
        <w:numId w:val="15"/>
      </w:numPr>
      <w:spacing w:before="0"/>
      <w:outlineLvl w:val="0"/>
    </w:pPr>
    <w:rPr>
      <w:rFonts w:eastAsiaTheme="majorEastAsia" w:cstheme="majorBidi"/>
      <w:b/>
      <w:spacing w:val="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D9D"/>
    <w:pPr>
      <w:ind w:left="720"/>
      <w:contextualSpacing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3470"/>
    <w:pPr>
      <w:spacing w:before="0"/>
    </w:pPr>
    <w:rPr>
      <w:rFonts w:eastAsia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347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83470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51DE"/>
    <w:pPr>
      <w:spacing w:befor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1D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E0A"/>
    <w:rPr>
      <w:rFonts w:ascii="Times New Roman" w:eastAsiaTheme="majorEastAsia" w:hAnsi="Times New Roman" w:cstheme="majorBidi"/>
      <w:b/>
      <w:spacing w:val="4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E0A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17E0A"/>
    <w:rPr>
      <w:rFonts w:ascii="Times New Roman" w:hAnsi="Times New Roman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417E0A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17E0A"/>
    <w:rPr>
      <w:rFonts w:ascii="Times New Roman" w:hAnsi="Times New Roman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5A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5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63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64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646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0163"/>
    <w:pPr>
      <w:spacing w:after="0" w:line="240" w:lineRule="auto"/>
    </w:pPr>
    <w:rPr>
      <w:rFonts w:ascii="Times New Roman" w:hAnsi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61FF9-75B6-43C1-A856-072B74EF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Avianto Amri</dc:creator>
  <cp:lastModifiedBy>gibran faktian</cp:lastModifiedBy>
  <cp:revision>6</cp:revision>
  <dcterms:created xsi:type="dcterms:W3CDTF">2018-02-09T18:12:00Z</dcterms:created>
  <dcterms:modified xsi:type="dcterms:W3CDTF">2024-08-27T05:11:00Z</dcterms:modified>
</cp:coreProperties>
</file>