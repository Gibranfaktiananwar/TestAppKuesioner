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57626" w14:textId="42B72CBE" w:rsidR="00DE3D9D" w:rsidRDefault="00617A6D" w:rsidP="008F51DE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4C1D2" wp14:editId="039693F7">
                <wp:simplePos x="0" y="0"/>
                <wp:positionH relativeFrom="column">
                  <wp:posOffset>4666615</wp:posOffset>
                </wp:positionH>
                <wp:positionV relativeFrom="paragraph">
                  <wp:posOffset>-716280</wp:posOffset>
                </wp:positionV>
                <wp:extent cx="1708150" cy="526415"/>
                <wp:effectExtent l="8890" t="7620" r="698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5ED05" w14:textId="77777777" w:rsidR="00DF219C" w:rsidRDefault="00DF219C" w:rsidP="00357DEB">
                            <w:r>
                              <w:t>No. Urut: ................................</w:t>
                            </w:r>
                          </w:p>
                          <w:p w14:paraId="25FBDB77" w14:textId="29CB5F2A" w:rsidR="00DF219C" w:rsidRDefault="00DF219C" w:rsidP="00357DEB">
                            <w:r>
                              <w:t>(Diisi oleh surveyor)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4C1D2" id="Rectangle 2" o:spid="_x0000_s1026" style="position:absolute;left:0;text-align:left;margin-left:367.45pt;margin-top:-56.4pt;width:134.5pt;height:4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">
                <v:textbox>
                  <w:txbxContent>
                    <w:p w14:paraId="7A15ED05" w14:textId="77777777" w:rsidR="00DF219C" w:rsidRDefault="00DF219C" w:rsidP="00357DEB">
                      <w:r>
                        <w:t>No. Urut: ................................</w:t>
                      </w:r>
                    </w:p>
                    <w:p w14:paraId="25FBDB77" w14:textId="29CB5F2A" w:rsidR="00DF219C" w:rsidRDefault="00DF219C" w:rsidP="00357DEB">
                      <w:r>
                        <w:t>(Diisi oleh surveyor)</w:t>
                      </w:r>
                    </w:p>
                  </w:txbxContent>
                </v:textbox>
              </v:rect>
            </w:pict>
          </mc:Fallback>
        </mc:AlternateContent>
      </w:r>
      <w:r w:rsidR="00DE3D9D">
        <w:t>DAFTAR PERTANYAAN</w:t>
      </w:r>
    </w:p>
    <w:p w14:paraId="42D263CD" w14:textId="77777777" w:rsidR="00E40893" w:rsidRDefault="00DE3D9D" w:rsidP="008F51DE">
      <w:pPr>
        <w:pStyle w:val="Title"/>
      </w:pPr>
      <w:r>
        <w:t xml:space="preserve">SURVEY KESIAPSIAGAAN </w:t>
      </w:r>
      <w:r w:rsidR="00357DEB">
        <w:t xml:space="preserve">GEMPA DAN </w:t>
      </w:r>
      <w:r w:rsidR="00E40893">
        <w:t xml:space="preserve">TSUNAMI </w:t>
      </w:r>
    </w:p>
    <w:p w14:paraId="1C4B7AB4" w14:textId="77777777" w:rsidR="006C43D2" w:rsidRDefault="00E40893" w:rsidP="008F51DE">
      <w:pPr>
        <w:pStyle w:val="Title"/>
      </w:pPr>
      <w:r>
        <w:t>UNTUK MURID (S3</w:t>
      </w:r>
      <w:r w:rsidR="00DE3D9D">
        <w:t>)</w:t>
      </w:r>
    </w:p>
    <w:p w14:paraId="16AF0CF5" w14:textId="77777777" w:rsidR="00DE3D9D" w:rsidRDefault="00DE3D9D" w:rsidP="00DE3D9D"/>
    <w:p w14:paraId="5490C402" w14:textId="77777777" w:rsidR="00DE3D9D" w:rsidRDefault="00DE3D9D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2"/>
        <w:gridCol w:w="2182"/>
        <w:gridCol w:w="418"/>
        <w:gridCol w:w="2250"/>
        <w:gridCol w:w="420"/>
        <w:gridCol w:w="3334"/>
      </w:tblGrid>
      <w:tr w:rsidR="00A7037B" w:rsidRPr="00417E0A" w14:paraId="30C85493" w14:textId="77777777" w:rsidTr="00A7037B">
        <w:tc>
          <w:tcPr>
            <w:tcW w:w="5000" w:type="pct"/>
            <w:gridSpan w:val="6"/>
            <w:shd w:val="clear" w:color="auto" w:fill="D9D9D9" w:themeFill="background1" w:themeFillShade="D9"/>
          </w:tcPr>
          <w:p w14:paraId="404BA366" w14:textId="77777777" w:rsidR="00A7037B" w:rsidRPr="00417E0A" w:rsidRDefault="00A7037B" w:rsidP="00A7037B">
            <w:pPr>
              <w:pStyle w:val="Heading1"/>
              <w:outlineLvl w:val="0"/>
            </w:pPr>
            <w:r>
              <w:t>INFORMASI RESPONDEN</w:t>
            </w:r>
          </w:p>
        </w:tc>
      </w:tr>
      <w:tr w:rsidR="00A7037B" w14:paraId="60951A75" w14:textId="77777777" w:rsidTr="00A7037B">
        <w:tc>
          <w:tcPr>
            <w:tcW w:w="228" w:type="pct"/>
          </w:tcPr>
          <w:p w14:paraId="1061610C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10" w:type="pct"/>
          </w:tcPr>
          <w:p w14:paraId="02D4D471" w14:textId="77777777" w:rsidR="00A7037B" w:rsidRPr="00DE3D9D" w:rsidRDefault="00A7037B" w:rsidP="00A7037B">
            <w:r>
              <w:t>Nama Lengkap</w:t>
            </w:r>
          </w:p>
        </w:tc>
        <w:tc>
          <w:tcPr>
            <w:tcW w:w="3561" w:type="pct"/>
            <w:gridSpan w:val="4"/>
            <w:tcBorders>
              <w:bottom w:val="single" w:sz="4" w:space="0" w:color="auto"/>
            </w:tcBorders>
          </w:tcPr>
          <w:p w14:paraId="39E6A6AD" w14:textId="77777777" w:rsidR="00A7037B" w:rsidRDefault="00A7037B" w:rsidP="00A7037B"/>
        </w:tc>
      </w:tr>
      <w:tr w:rsidR="00A7037B" w14:paraId="7D26A256" w14:textId="77777777" w:rsidTr="00A7037B">
        <w:tc>
          <w:tcPr>
            <w:tcW w:w="228" w:type="pct"/>
          </w:tcPr>
          <w:p w14:paraId="5324E2A7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10" w:type="pct"/>
          </w:tcPr>
          <w:p w14:paraId="49180CF0" w14:textId="77777777" w:rsidR="00A7037B" w:rsidRDefault="00A7037B" w:rsidP="00A7037B">
            <w:r>
              <w:t>Jenis Kelamin</w:t>
            </w:r>
          </w:p>
        </w:tc>
        <w:sdt>
          <w:sdtPr>
            <w:id w:val="-921648100"/>
          </w:sdtPr>
          <w:sdtContent>
            <w:tc>
              <w:tcPr>
                <w:tcW w:w="232" w:type="pct"/>
                <w:tcBorders>
                  <w:bottom w:val="single" w:sz="4" w:space="0" w:color="auto"/>
                  <w:right w:val="nil"/>
                </w:tcBorders>
              </w:tcPr>
              <w:p w14:paraId="3AB53F16" w14:textId="77777777" w:rsidR="00A7037B" w:rsidRDefault="00A7037B" w:rsidP="00A7037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248" w:type="pct"/>
            <w:tcBorders>
              <w:left w:val="nil"/>
              <w:bottom w:val="single" w:sz="4" w:space="0" w:color="auto"/>
              <w:right w:val="nil"/>
            </w:tcBorders>
          </w:tcPr>
          <w:p w14:paraId="5641F80C" w14:textId="77777777" w:rsidR="00A7037B" w:rsidRDefault="00A7037B" w:rsidP="00A7037B">
            <w:r>
              <w:t>Perempuan</w:t>
            </w:r>
          </w:p>
        </w:tc>
        <w:sdt>
          <w:sdtPr>
            <w:id w:val="-665703936"/>
          </w:sdtPr>
          <w:sdtContent>
            <w:tc>
              <w:tcPr>
                <w:tcW w:w="233" w:type="pct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3BD5C205" w14:textId="77777777" w:rsidR="00A7037B" w:rsidRDefault="00A7037B" w:rsidP="00A7037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849" w:type="pct"/>
            <w:tcBorders>
              <w:left w:val="nil"/>
              <w:bottom w:val="single" w:sz="4" w:space="0" w:color="auto"/>
            </w:tcBorders>
          </w:tcPr>
          <w:p w14:paraId="1281159B" w14:textId="77777777" w:rsidR="00A7037B" w:rsidRDefault="00A7037B" w:rsidP="00A7037B">
            <w:r>
              <w:t>Laki-laki</w:t>
            </w:r>
          </w:p>
        </w:tc>
      </w:tr>
      <w:tr w:rsidR="00A7037B" w14:paraId="372FC243" w14:textId="77777777" w:rsidTr="00A7037B">
        <w:tc>
          <w:tcPr>
            <w:tcW w:w="228" w:type="pct"/>
          </w:tcPr>
          <w:p w14:paraId="09640B7E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10" w:type="pct"/>
          </w:tcPr>
          <w:p w14:paraId="5E1990BA" w14:textId="7CA2EBA6" w:rsidR="00A7037B" w:rsidRPr="00DE3D9D" w:rsidRDefault="00A7037B" w:rsidP="00A7037B">
            <w:r>
              <w:t>Kelas</w:t>
            </w:r>
          </w:p>
        </w:tc>
        <w:tc>
          <w:tcPr>
            <w:tcW w:w="3561" w:type="pct"/>
            <w:gridSpan w:val="4"/>
            <w:tcBorders>
              <w:bottom w:val="single" w:sz="4" w:space="0" w:color="auto"/>
            </w:tcBorders>
          </w:tcPr>
          <w:p w14:paraId="15D21301" w14:textId="77777777" w:rsidR="00A7037B" w:rsidRDefault="00A7037B" w:rsidP="00A7037B"/>
        </w:tc>
      </w:tr>
      <w:tr w:rsidR="00A7037B" w14:paraId="1623BD26" w14:textId="77777777" w:rsidTr="00A7037B">
        <w:tc>
          <w:tcPr>
            <w:tcW w:w="228" w:type="pct"/>
          </w:tcPr>
          <w:p w14:paraId="4E2EC4F0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10" w:type="pct"/>
          </w:tcPr>
          <w:p w14:paraId="7346033A" w14:textId="77777777" w:rsidR="00A7037B" w:rsidRPr="00DE3D9D" w:rsidRDefault="00A7037B" w:rsidP="00A7037B">
            <w:r>
              <w:t>Tanggal pengisian</w:t>
            </w:r>
          </w:p>
        </w:tc>
        <w:tc>
          <w:tcPr>
            <w:tcW w:w="3561" w:type="pct"/>
            <w:gridSpan w:val="4"/>
            <w:tcBorders>
              <w:bottom w:val="single" w:sz="4" w:space="0" w:color="auto"/>
            </w:tcBorders>
          </w:tcPr>
          <w:p w14:paraId="5FF6B251" w14:textId="77777777" w:rsidR="00A7037B" w:rsidRDefault="00A7037B" w:rsidP="00A7037B"/>
        </w:tc>
      </w:tr>
    </w:tbl>
    <w:p w14:paraId="741C079C" w14:textId="77777777" w:rsidR="00A7037B" w:rsidRDefault="00A7037B" w:rsidP="00A7037B"/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411"/>
        <w:gridCol w:w="2183"/>
        <w:gridCol w:w="419"/>
        <w:gridCol w:w="1271"/>
        <w:gridCol w:w="421"/>
        <w:gridCol w:w="558"/>
        <w:gridCol w:w="421"/>
        <w:gridCol w:w="560"/>
        <w:gridCol w:w="421"/>
        <w:gridCol w:w="2401"/>
      </w:tblGrid>
      <w:tr w:rsidR="00A7037B" w:rsidRPr="00417E0A" w14:paraId="6FA41B35" w14:textId="77777777" w:rsidTr="00A7037B">
        <w:tc>
          <w:tcPr>
            <w:tcW w:w="5000" w:type="pct"/>
            <w:gridSpan w:val="10"/>
            <w:shd w:val="clear" w:color="auto" w:fill="D9D9D9" w:themeFill="background1" w:themeFillShade="D9"/>
          </w:tcPr>
          <w:p w14:paraId="725CDD56" w14:textId="77777777" w:rsidR="00A7037B" w:rsidRPr="00417E0A" w:rsidRDefault="00A7037B" w:rsidP="00A7037B">
            <w:pPr>
              <w:pStyle w:val="Heading1"/>
              <w:outlineLvl w:val="0"/>
            </w:pPr>
            <w:r>
              <w:t>INFORMASI SEKOLAH</w:t>
            </w:r>
          </w:p>
        </w:tc>
      </w:tr>
      <w:tr w:rsidR="00A7037B" w14:paraId="478FB0FF" w14:textId="77777777" w:rsidTr="00A7037B">
        <w:tc>
          <w:tcPr>
            <w:tcW w:w="227" w:type="pct"/>
          </w:tcPr>
          <w:p w14:paraId="05B4C0E9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0259597B" w14:textId="77777777" w:rsidR="00A7037B" w:rsidRPr="00DE3D9D" w:rsidRDefault="00A7037B" w:rsidP="00A7037B">
            <w:r>
              <w:t>Nama Sekolah</w:t>
            </w:r>
          </w:p>
        </w:tc>
        <w:tc>
          <w:tcPr>
            <w:tcW w:w="3569" w:type="pct"/>
            <w:gridSpan w:val="8"/>
            <w:tcBorders>
              <w:bottom w:val="single" w:sz="4" w:space="0" w:color="auto"/>
            </w:tcBorders>
          </w:tcPr>
          <w:p w14:paraId="38CA64F4" w14:textId="77777777" w:rsidR="00A7037B" w:rsidRDefault="00A7037B" w:rsidP="00A7037B"/>
        </w:tc>
      </w:tr>
      <w:tr w:rsidR="00A7037B" w14:paraId="67CC2D18" w14:textId="77777777" w:rsidTr="00A7037B">
        <w:tc>
          <w:tcPr>
            <w:tcW w:w="227" w:type="pct"/>
          </w:tcPr>
          <w:p w14:paraId="6E85F4A2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2406EE6D" w14:textId="77777777" w:rsidR="00A7037B" w:rsidRPr="00DE3D9D" w:rsidRDefault="00A7037B" w:rsidP="00A7037B">
            <w:r w:rsidRPr="00DE3D9D">
              <w:t>Tingkatan Sekolah</w:t>
            </w:r>
          </w:p>
        </w:tc>
        <w:sdt>
          <w:sdtPr>
            <w:id w:val="-2069870670"/>
          </w:sdtPr>
          <w:sdtContent>
            <w:tc>
              <w:tcPr>
                <w:tcW w:w="231" w:type="pct"/>
                <w:tcBorders>
                  <w:bottom w:val="single" w:sz="4" w:space="0" w:color="auto"/>
                  <w:right w:val="nil"/>
                </w:tcBorders>
              </w:tcPr>
              <w:p w14:paraId="38F5A3F0" w14:textId="77777777" w:rsidR="00A7037B" w:rsidRDefault="00A7037B" w:rsidP="00A7037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01" w:type="pct"/>
            <w:tcBorders>
              <w:left w:val="nil"/>
              <w:bottom w:val="single" w:sz="4" w:space="0" w:color="auto"/>
              <w:right w:val="nil"/>
            </w:tcBorders>
          </w:tcPr>
          <w:p w14:paraId="429F0DF2" w14:textId="77777777" w:rsidR="00A7037B" w:rsidRDefault="00A7037B" w:rsidP="00A7037B">
            <w:r>
              <w:t>SD/ Sederajat</w:t>
            </w:r>
          </w:p>
        </w:tc>
        <w:sdt>
          <w:sdtPr>
            <w:id w:val="-1088457640"/>
          </w:sdtPr>
          <w:sdtContent>
            <w:tc>
              <w:tcPr>
                <w:tcW w:w="232" w:type="pct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6AE6DBFF" w14:textId="77777777" w:rsidR="00A7037B" w:rsidRDefault="00A7037B" w:rsidP="00A7037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9" w:type="pct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592B2BC" w14:textId="77777777" w:rsidR="00A7037B" w:rsidRDefault="00A7037B" w:rsidP="00A7037B">
            <w:r>
              <w:t>SMP/ Sederajat</w:t>
            </w:r>
          </w:p>
        </w:tc>
        <w:sdt>
          <w:sdtPr>
            <w:id w:val="-1045518513"/>
          </w:sdtPr>
          <w:sdtContent>
            <w:tc>
              <w:tcPr>
                <w:tcW w:w="232" w:type="pct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57DF9BC1" w14:textId="77777777" w:rsidR="00A7037B" w:rsidRDefault="00A7037B" w:rsidP="00A7037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24" w:type="pct"/>
            <w:tcBorders>
              <w:left w:val="nil"/>
              <w:bottom w:val="single" w:sz="4" w:space="0" w:color="auto"/>
            </w:tcBorders>
          </w:tcPr>
          <w:p w14:paraId="38672390" w14:textId="77777777" w:rsidR="00A7037B" w:rsidRDefault="00A7037B" w:rsidP="00A7037B">
            <w:r>
              <w:t>SMA/ Sederajat</w:t>
            </w:r>
          </w:p>
        </w:tc>
      </w:tr>
      <w:tr w:rsidR="00A7037B" w14:paraId="4423DC75" w14:textId="77777777" w:rsidTr="00A7037B">
        <w:tc>
          <w:tcPr>
            <w:tcW w:w="227" w:type="pct"/>
          </w:tcPr>
          <w:p w14:paraId="1EEACD22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30CC5BE8" w14:textId="77777777" w:rsidR="00A7037B" w:rsidRDefault="00A7037B" w:rsidP="00A7037B">
            <w:r>
              <w:t>Jenis Sekolah</w:t>
            </w:r>
          </w:p>
        </w:tc>
        <w:sdt>
          <w:sdtPr>
            <w:id w:val="537242882"/>
          </w:sdtPr>
          <w:sdtContent>
            <w:tc>
              <w:tcPr>
                <w:tcW w:w="231" w:type="pct"/>
                <w:tcBorders>
                  <w:right w:val="nil"/>
                </w:tcBorders>
              </w:tcPr>
              <w:p w14:paraId="2AEEA2DB" w14:textId="77777777" w:rsidR="00A7037B" w:rsidRDefault="00A7037B" w:rsidP="00A7037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241" w:type="pct"/>
            <w:gridSpan w:val="3"/>
            <w:tcBorders>
              <w:left w:val="nil"/>
              <w:right w:val="nil"/>
            </w:tcBorders>
          </w:tcPr>
          <w:p w14:paraId="1FEA81A7" w14:textId="77777777" w:rsidR="00A7037B" w:rsidRDefault="00A7037B" w:rsidP="00A7037B">
            <w:r>
              <w:t>Negeri</w:t>
            </w:r>
          </w:p>
        </w:tc>
        <w:sdt>
          <w:sdtPr>
            <w:id w:val="-2040272846"/>
          </w:sdtPr>
          <w:sdtContent>
            <w:tc>
              <w:tcPr>
                <w:tcW w:w="232" w:type="pct"/>
                <w:tcBorders>
                  <w:left w:val="nil"/>
                  <w:right w:val="nil"/>
                </w:tcBorders>
              </w:tcPr>
              <w:p w14:paraId="027CB232" w14:textId="77777777" w:rsidR="00A7037B" w:rsidRDefault="00A7037B" w:rsidP="00A7037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865" w:type="pct"/>
            <w:gridSpan w:val="3"/>
            <w:tcBorders>
              <w:left w:val="nil"/>
            </w:tcBorders>
          </w:tcPr>
          <w:p w14:paraId="04CCE96E" w14:textId="77777777" w:rsidR="00A7037B" w:rsidRDefault="00A7037B" w:rsidP="00A7037B">
            <w:r>
              <w:t>Swasta</w:t>
            </w:r>
          </w:p>
        </w:tc>
      </w:tr>
      <w:tr w:rsidR="00A7037B" w14:paraId="32080F22" w14:textId="77777777" w:rsidTr="00A7037B">
        <w:tc>
          <w:tcPr>
            <w:tcW w:w="227" w:type="pct"/>
          </w:tcPr>
          <w:p w14:paraId="2ECD4784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143D6766" w14:textId="77777777" w:rsidR="00A7037B" w:rsidRDefault="00A7037B" w:rsidP="00A7037B">
            <w:r>
              <w:t xml:space="preserve">Alamat </w:t>
            </w:r>
          </w:p>
        </w:tc>
        <w:tc>
          <w:tcPr>
            <w:tcW w:w="3569" w:type="pct"/>
            <w:gridSpan w:val="8"/>
          </w:tcPr>
          <w:p w14:paraId="12B482BC" w14:textId="77777777" w:rsidR="00A7037B" w:rsidRDefault="00A7037B" w:rsidP="00A7037B"/>
        </w:tc>
      </w:tr>
      <w:tr w:rsidR="00A7037B" w14:paraId="39DB6CD2" w14:textId="77777777" w:rsidTr="00A7037B">
        <w:tc>
          <w:tcPr>
            <w:tcW w:w="227" w:type="pct"/>
          </w:tcPr>
          <w:p w14:paraId="7A3964F6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06E33ADD" w14:textId="1A743C9C" w:rsidR="00A7037B" w:rsidRDefault="00A7037B" w:rsidP="00A7037B">
            <w:r>
              <w:t>Nom</w:t>
            </w:r>
            <w:ins w:id="0" w:author="Dear Sinandang" w:date="2018-02-10T15:35:00Z">
              <w:r w:rsidR="00F72746">
                <w:t>o</w:t>
              </w:r>
            </w:ins>
            <w:del w:id="1" w:author="Dear Sinandang" w:date="2018-02-10T15:35:00Z">
              <w:r w:rsidDel="00F72746">
                <w:delText>e</w:delText>
              </w:r>
            </w:del>
            <w:r>
              <w:t>r Telepon</w:t>
            </w:r>
          </w:p>
        </w:tc>
        <w:tc>
          <w:tcPr>
            <w:tcW w:w="3569" w:type="pct"/>
            <w:gridSpan w:val="8"/>
          </w:tcPr>
          <w:p w14:paraId="5655EFC0" w14:textId="77777777" w:rsidR="00A7037B" w:rsidRDefault="00A7037B" w:rsidP="00A7037B"/>
        </w:tc>
      </w:tr>
      <w:tr w:rsidR="00A7037B" w14:paraId="6F96D58F" w14:textId="77777777" w:rsidTr="00A7037B">
        <w:tc>
          <w:tcPr>
            <w:tcW w:w="227" w:type="pct"/>
          </w:tcPr>
          <w:p w14:paraId="31EA867D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0D3626DB" w14:textId="77777777" w:rsidR="00A7037B" w:rsidRDefault="00A7037B" w:rsidP="00A7037B">
            <w:r>
              <w:t>Kode Pos</w:t>
            </w:r>
          </w:p>
        </w:tc>
        <w:tc>
          <w:tcPr>
            <w:tcW w:w="3569" w:type="pct"/>
            <w:gridSpan w:val="8"/>
          </w:tcPr>
          <w:p w14:paraId="717D50EF" w14:textId="77777777" w:rsidR="00A7037B" w:rsidRDefault="00A7037B" w:rsidP="00A7037B"/>
        </w:tc>
      </w:tr>
      <w:tr w:rsidR="00A7037B" w14:paraId="3A2A2967" w14:textId="77777777" w:rsidTr="00A7037B">
        <w:tc>
          <w:tcPr>
            <w:tcW w:w="227" w:type="pct"/>
          </w:tcPr>
          <w:p w14:paraId="088BCF28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7696DCE9" w14:textId="77777777" w:rsidR="00A7037B" w:rsidRDefault="00A7037B" w:rsidP="00A7037B">
            <w:r>
              <w:t>Desa/ Kelurahan</w:t>
            </w:r>
          </w:p>
        </w:tc>
        <w:tc>
          <w:tcPr>
            <w:tcW w:w="3569" w:type="pct"/>
            <w:gridSpan w:val="8"/>
          </w:tcPr>
          <w:p w14:paraId="14A5DD5E" w14:textId="77777777" w:rsidR="00A7037B" w:rsidRDefault="00A7037B" w:rsidP="00A7037B"/>
        </w:tc>
      </w:tr>
      <w:tr w:rsidR="00A7037B" w14:paraId="0D2E835F" w14:textId="77777777" w:rsidTr="00A7037B">
        <w:tc>
          <w:tcPr>
            <w:tcW w:w="227" w:type="pct"/>
          </w:tcPr>
          <w:p w14:paraId="7E832E7A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099B0B44" w14:textId="77777777" w:rsidR="00A7037B" w:rsidRDefault="00A7037B" w:rsidP="00A7037B">
            <w:r>
              <w:t>Kecamatan</w:t>
            </w:r>
          </w:p>
        </w:tc>
        <w:tc>
          <w:tcPr>
            <w:tcW w:w="3569" w:type="pct"/>
            <w:gridSpan w:val="8"/>
          </w:tcPr>
          <w:p w14:paraId="1C0BD672" w14:textId="77777777" w:rsidR="00A7037B" w:rsidRDefault="00A7037B" w:rsidP="00A7037B"/>
        </w:tc>
      </w:tr>
      <w:tr w:rsidR="00A7037B" w14:paraId="128EA080" w14:textId="77777777" w:rsidTr="00A7037B">
        <w:tc>
          <w:tcPr>
            <w:tcW w:w="227" w:type="pct"/>
          </w:tcPr>
          <w:p w14:paraId="4C729094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62215907" w14:textId="77777777" w:rsidR="00A7037B" w:rsidRDefault="00A7037B" w:rsidP="00A7037B">
            <w:r>
              <w:t>Kabupaten/ Kota</w:t>
            </w:r>
          </w:p>
        </w:tc>
        <w:tc>
          <w:tcPr>
            <w:tcW w:w="3569" w:type="pct"/>
            <w:gridSpan w:val="8"/>
          </w:tcPr>
          <w:p w14:paraId="34614486" w14:textId="77777777" w:rsidR="00A7037B" w:rsidRDefault="00A7037B" w:rsidP="00A7037B"/>
        </w:tc>
      </w:tr>
      <w:tr w:rsidR="00A7037B" w14:paraId="0253C965" w14:textId="77777777" w:rsidTr="00A7037B">
        <w:tc>
          <w:tcPr>
            <w:tcW w:w="227" w:type="pct"/>
          </w:tcPr>
          <w:p w14:paraId="04AFFD7C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6E9C2D40" w14:textId="77777777" w:rsidR="00A7037B" w:rsidRDefault="00A7037B" w:rsidP="00A7037B">
            <w:r>
              <w:t>Provinsi</w:t>
            </w:r>
          </w:p>
        </w:tc>
        <w:tc>
          <w:tcPr>
            <w:tcW w:w="3569" w:type="pct"/>
            <w:gridSpan w:val="8"/>
          </w:tcPr>
          <w:p w14:paraId="7880DAB8" w14:textId="77777777" w:rsidR="00A7037B" w:rsidRDefault="00A7037B" w:rsidP="00A7037B"/>
        </w:tc>
      </w:tr>
      <w:tr w:rsidR="00A7037B" w14:paraId="09AF9566" w14:textId="77777777" w:rsidTr="00A7037B">
        <w:tc>
          <w:tcPr>
            <w:tcW w:w="227" w:type="pct"/>
          </w:tcPr>
          <w:p w14:paraId="6361E79A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3DFEFCD4" w14:textId="77777777" w:rsidR="00A7037B" w:rsidRPr="00DE3D9D" w:rsidRDefault="00A7037B" w:rsidP="00A7037B">
            <w:r>
              <w:t>Negara</w:t>
            </w:r>
          </w:p>
        </w:tc>
        <w:tc>
          <w:tcPr>
            <w:tcW w:w="3569" w:type="pct"/>
            <w:gridSpan w:val="8"/>
          </w:tcPr>
          <w:p w14:paraId="7A36217C" w14:textId="77777777" w:rsidR="00A7037B" w:rsidRDefault="00A7037B" w:rsidP="00A7037B"/>
        </w:tc>
      </w:tr>
      <w:tr w:rsidR="00A7037B" w14:paraId="2E321AA6" w14:textId="77777777" w:rsidTr="00A7037B">
        <w:tc>
          <w:tcPr>
            <w:tcW w:w="227" w:type="pct"/>
          </w:tcPr>
          <w:p w14:paraId="30032D91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04F7E068" w14:textId="77777777" w:rsidR="00A7037B" w:rsidRPr="00DE3D9D" w:rsidRDefault="00A7037B" w:rsidP="00A7037B">
            <w:r>
              <w:t>Koordinat</w:t>
            </w:r>
          </w:p>
        </w:tc>
        <w:tc>
          <w:tcPr>
            <w:tcW w:w="3569" w:type="pct"/>
            <w:gridSpan w:val="8"/>
          </w:tcPr>
          <w:p w14:paraId="3468A942" w14:textId="77777777" w:rsidR="00A7037B" w:rsidRPr="00787D9E" w:rsidRDefault="00A7037B" w:rsidP="00A7037B">
            <w:pPr>
              <w:rPr>
                <w:i/>
              </w:rPr>
            </w:pPr>
            <w:r w:rsidRPr="00787D9E">
              <w:rPr>
                <w:i/>
              </w:rPr>
              <w:t>(</w:t>
            </w:r>
            <w:r>
              <w:rPr>
                <w:i/>
              </w:rPr>
              <w:t xml:space="preserve">geo-tagging </w:t>
            </w:r>
            <w:r w:rsidRPr="00787D9E">
              <w:rPr>
                <w:i/>
              </w:rPr>
              <w:t xml:space="preserve">for mobile </w:t>
            </w:r>
            <w:r>
              <w:rPr>
                <w:i/>
              </w:rPr>
              <w:t xml:space="preserve">app </w:t>
            </w:r>
            <w:r w:rsidRPr="00787D9E">
              <w:rPr>
                <w:i/>
              </w:rPr>
              <w:t>users)</w:t>
            </w:r>
          </w:p>
        </w:tc>
      </w:tr>
    </w:tbl>
    <w:p w14:paraId="0E09773D" w14:textId="77777777" w:rsidR="00883470" w:rsidRDefault="00883470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6"/>
        <w:gridCol w:w="18"/>
        <w:gridCol w:w="393"/>
        <w:gridCol w:w="40"/>
        <w:gridCol w:w="5390"/>
        <w:gridCol w:w="279"/>
        <w:gridCol w:w="204"/>
        <w:gridCol w:w="229"/>
        <w:gridCol w:w="721"/>
        <w:gridCol w:w="426"/>
        <w:gridCol w:w="920"/>
      </w:tblGrid>
      <w:tr w:rsidR="00417E0A" w14:paraId="7CA958FA" w14:textId="77777777" w:rsidTr="00417E0A">
        <w:tc>
          <w:tcPr>
            <w:tcW w:w="5000" w:type="pct"/>
            <w:gridSpan w:val="11"/>
            <w:shd w:val="clear" w:color="auto" w:fill="D9D9D9" w:themeFill="background1" w:themeFillShade="D9"/>
          </w:tcPr>
          <w:p w14:paraId="1C301BDB" w14:textId="77777777" w:rsidR="00417E0A" w:rsidRDefault="00E40893" w:rsidP="00417E0A">
            <w:pPr>
              <w:pStyle w:val="Heading1"/>
              <w:outlineLvl w:val="0"/>
            </w:pPr>
            <w:r>
              <w:t>PENGETAHUAN TENTANG BENCANA</w:t>
            </w:r>
            <w:r w:rsidR="00FB7D6D">
              <w:t xml:space="preserve"> (K)</w:t>
            </w:r>
          </w:p>
        </w:tc>
      </w:tr>
      <w:tr w:rsidR="00A7037B" w14:paraId="43EFF26F" w14:textId="77777777" w:rsidTr="001933BE">
        <w:tc>
          <w:tcPr>
            <w:tcW w:w="230" w:type="pct"/>
            <w:gridSpan w:val="2"/>
          </w:tcPr>
          <w:p w14:paraId="6460040A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5287EF30" w14:textId="6CA736A8" w:rsidR="00A7037B" w:rsidRDefault="00A7037B" w:rsidP="00A7037B">
            <w:r>
              <w:t xml:space="preserve">Manakah di bawah ini </w:t>
            </w:r>
            <w:ins w:id="2" w:author="Dear Sinandang" w:date="2018-02-10T15:35:00Z">
              <w:r w:rsidR="00F72746">
                <w:t xml:space="preserve">yang </w:t>
              </w:r>
            </w:ins>
            <w:r>
              <w:t>termasuk jenis-jenis ancaman bencana yang disebabkan oleh alam?</w:t>
            </w:r>
          </w:p>
        </w:tc>
      </w:tr>
      <w:tr w:rsidR="00A7037B" w14:paraId="04BDEEB2" w14:textId="77777777" w:rsidTr="001933BE">
        <w:tc>
          <w:tcPr>
            <w:tcW w:w="230" w:type="pct"/>
            <w:gridSpan w:val="2"/>
          </w:tcPr>
          <w:p w14:paraId="673458AD" w14:textId="77777777" w:rsidR="00A7037B" w:rsidRDefault="00A7037B" w:rsidP="00A7037B"/>
        </w:tc>
        <w:tc>
          <w:tcPr>
            <w:tcW w:w="240" w:type="pct"/>
            <w:gridSpan w:val="2"/>
            <w:vAlign w:val="center"/>
          </w:tcPr>
          <w:p w14:paraId="5E3AC235" w14:textId="77777777" w:rsidR="00A7037B" w:rsidRDefault="00A7037B" w:rsidP="00A7037B">
            <w:pPr>
              <w:pStyle w:val="ListParagraph"/>
              <w:numPr>
                <w:ilvl w:val="0"/>
                <w:numId w:val="16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0F395189" w14:textId="77777777" w:rsidR="00A7037B" w:rsidRDefault="00A7037B" w:rsidP="00A7037B">
            <w:pPr>
              <w:spacing w:before="57" w:line="245" w:lineRule="auto"/>
              <w:ind w:right="71"/>
            </w:pPr>
            <w:r>
              <w:t>Gempa bumi</w:t>
            </w:r>
          </w:p>
        </w:tc>
        <w:sdt>
          <w:sdtPr>
            <w:id w:val="996847481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24F9A5ED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2E92" w14:textId="77777777" w:rsidR="00A7037B" w:rsidRDefault="00A7037B" w:rsidP="00A7037B">
            <w:r>
              <w:t>Ya</w:t>
            </w:r>
          </w:p>
        </w:tc>
        <w:sdt>
          <w:sdtPr>
            <w:id w:val="340135458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8A56BB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542E068B" w14:textId="77777777" w:rsidR="00A7037B" w:rsidRDefault="00A7037B" w:rsidP="00A7037B">
            <w:r>
              <w:t>Tidak</w:t>
            </w:r>
          </w:p>
        </w:tc>
      </w:tr>
      <w:tr w:rsidR="00A7037B" w14:paraId="71E20F20" w14:textId="77777777" w:rsidTr="001933BE">
        <w:tc>
          <w:tcPr>
            <w:tcW w:w="230" w:type="pct"/>
            <w:gridSpan w:val="2"/>
          </w:tcPr>
          <w:p w14:paraId="057AE13C" w14:textId="77777777" w:rsidR="00A7037B" w:rsidRDefault="00A7037B" w:rsidP="00A7037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561F619C" w14:textId="77777777" w:rsidR="00A7037B" w:rsidRDefault="00A7037B" w:rsidP="00A7037B">
            <w:pPr>
              <w:pStyle w:val="ListParagraph"/>
              <w:numPr>
                <w:ilvl w:val="0"/>
                <w:numId w:val="16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F07AF6" w14:textId="77777777" w:rsidR="00A7037B" w:rsidRDefault="00A7037B" w:rsidP="00A7037B">
            <w:pPr>
              <w:spacing w:before="57" w:line="245" w:lineRule="auto"/>
              <w:ind w:right="71"/>
            </w:pPr>
            <w:r>
              <w:t>Tsunami</w:t>
            </w:r>
          </w:p>
        </w:tc>
        <w:sdt>
          <w:sdtPr>
            <w:id w:val="1995681703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A9E851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20B4" w14:textId="77777777" w:rsidR="00A7037B" w:rsidRDefault="00A7037B" w:rsidP="00A7037B">
            <w:r>
              <w:t>Ya</w:t>
            </w:r>
          </w:p>
        </w:tc>
        <w:sdt>
          <w:sdtPr>
            <w:id w:val="-5562644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0ED527D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825420" w14:textId="77777777" w:rsidR="00A7037B" w:rsidRDefault="00A7037B" w:rsidP="00A7037B">
            <w:r>
              <w:t>Tidak</w:t>
            </w:r>
          </w:p>
        </w:tc>
      </w:tr>
      <w:tr w:rsidR="00A7037B" w14:paraId="78B3DAB5" w14:textId="77777777" w:rsidTr="001933BE">
        <w:tc>
          <w:tcPr>
            <w:tcW w:w="230" w:type="pct"/>
            <w:gridSpan w:val="2"/>
          </w:tcPr>
          <w:p w14:paraId="086B295D" w14:textId="77777777" w:rsidR="00A7037B" w:rsidRDefault="00A7037B" w:rsidP="00A7037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121E91DB" w14:textId="77777777" w:rsidR="00A7037B" w:rsidRDefault="00A7037B" w:rsidP="00A7037B">
            <w:pPr>
              <w:pStyle w:val="ListParagraph"/>
              <w:numPr>
                <w:ilvl w:val="0"/>
                <w:numId w:val="16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CE3375" w14:textId="77777777" w:rsidR="00A7037B" w:rsidRDefault="00A7037B" w:rsidP="00A7037B">
            <w:pPr>
              <w:spacing w:before="57" w:line="245" w:lineRule="auto"/>
              <w:ind w:right="71"/>
            </w:pPr>
            <w:r>
              <w:t>Gunung meletus</w:t>
            </w:r>
          </w:p>
        </w:tc>
        <w:sdt>
          <w:sdtPr>
            <w:id w:val="-1004124279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98F27C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56DD" w14:textId="77777777" w:rsidR="00A7037B" w:rsidRDefault="00A7037B" w:rsidP="00A7037B">
            <w:r>
              <w:t>Ya</w:t>
            </w:r>
          </w:p>
        </w:tc>
        <w:sdt>
          <w:sdtPr>
            <w:id w:val="-1613274344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6031A0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CC30E" w14:textId="77777777" w:rsidR="00A7037B" w:rsidRDefault="00A7037B" w:rsidP="00A7037B">
            <w:r>
              <w:t>Tidak</w:t>
            </w:r>
          </w:p>
        </w:tc>
      </w:tr>
      <w:tr w:rsidR="00A7037B" w:rsidRPr="00560CAB" w14:paraId="37572D5E" w14:textId="77777777" w:rsidTr="001933BE">
        <w:tc>
          <w:tcPr>
            <w:tcW w:w="230" w:type="pct"/>
            <w:gridSpan w:val="2"/>
          </w:tcPr>
          <w:p w14:paraId="26DA3DCD" w14:textId="77777777" w:rsidR="00A7037B" w:rsidRPr="00560CAB" w:rsidRDefault="00A7037B" w:rsidP="00A7037B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1D81B89E" w14:textId="77777777" w:rsidR="00A7037B" w:rsidRPr="00560CAB" w:rsidRDefault="00A7037B" w:rsidP="00A7037B">
            <w:pPr>
              <w:pStyle w:val="ListParagraph"/>
              <w:numPr>
                <w:ilvl w:val="0"/>
                <w:numId w:val="16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944265" w14:textId="77777777" w:rsidR="00A7037B" w:rsidRPr="00560CAB" w:rsidRDefault="00A7037B" w:rsidP="00A7037B">
            <w:pPr>
              <w:spacing w:before="57" w:line="245" w:lineRule="auto"/>
              <w:ind w:right="71"/>
              <w:rPr>
                <w:color w:val="FF0000"/>
              </w:rPr>
            </w:pPr>
            <w:r w:rsidRPr="00560CAB">
              <w:rPr>
                <w:color w:val="FF0000"/>
              </w:rPr>
              <w:t>Kerusuhan dan konflik sosial</w:t>
            </w:r>
          </w:p>
        </w:tc>
        <w:sdt>
          <w:sdtPr>
            <w:rPr>
              <w:color w:val="FF0000"/>
            </w:rPr>
            <w:id w:val="-249732537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C3CAA0" w14:textId="77777777" w:rsidR="00A7037B" w:rsidRPr="00560CAB" w:rsidRDefault="00A7037B" w:rsidP="00A7037B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1CDC" w14:textId="77777777" w:rsidR="00A7037B" w:rsidRPr="00560CAB" w:rsidRDefault="00A7037B" w:rsidP="00A7037B">
            <w:pPr>
              <w:rPr>
                <w:color w:val="FF0000"/>
              </w:rPr>
            </w:pPr>
            <w:r w:rsidRPr="00560CA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148731785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FD21BB" w14:textId="77777777" w:rsidR="00A7037B" w:rsidRPr="00560CAB" w:rsidRDefault="00A7037B" w:rsidP="00A7037B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03B582" w14:textId="77777777" w:rsidR="00A7037B" w:rsidRPr="00560CAB" w:rsidRDefault="00A7037B" w:rsidP="00A7037B">
            <w:pPr>
              <w:rPr>
                <w:color w:val="FF0000"/>
              </w:rPr>
            </w:pPr>
            <w:r w:rsidRPr="00560CAB">
              <w:rPr>
                <w:color w:val="FF0000"/>
              </w:rPr>
              <w:t>Tidak</w:t>
            </w:r>
          </w:p>
        </w:tc>
      </w:tr>
      <w:tr w:rsidR="00A7037B" w:rsidRPr="00560CAB" w14:paraId="10CAC8A6" w14:textId="77777777" w:rsidTr="001933BE">
        <w:tc>
          <w:tcPr>
            <w:tcW w:w="230" w:type="pct"/>
            <w:gridSpan w:val="2"/>
          </w:tcPr>
          <w:p w14:paraId="267453A1" w14:textId="77777777" w:rsidR="00A7037B" w:rsidRPr="00560CAB" w:rsidRDefault="00A7037B" w:rsidP="00A7037B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57B91137" w14:textId="77777777" w:rsidR="00A7037B" w:rsidRPr="00560CAB" w:rsidRDefault="00A7037B" w:rsidP="00A7037B">
            <w:pPr>
              <w:pStyle w:val="ListParagraph"/>
              <w:numPr>
                <w:ilvl w:val="0"/>
                <w:numId w:val="16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D660FD" w14:textId="77777777" w:rsidR="00A7037B" w:rsidRPr="00560CAB" w:rsidRDefault="00A7037B" w:rsidP="00A7037B">
            <w:pPr>
              <w:spacing w:before="57" w:line="245" w:lineRule="auto"/>
              <w:ind w:right="71"/>
              <w:rPr>
                <w:color w:val="FF0000"/>
              </w:rPr>
            </w:pPr>
            <w:r w:rsidRPr="00560CAB">
              <w:rPr>
                <w:color w:val="FF0000"/>
              </w:rPr>
              <w:t>Kecelakaan lalu lintas</w:t>
            </w:r>
          </w:p>
        </w:tc>
        <w:sdt>
          <w:sdtPr>
            <w:rPr>
              <w:color w:val="FF0000"/>
            </w:rPr>
            <w:id w:val="2011955460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53CD56" w14:textId="77777777" w:rsidR="00A7037B" w:rsidRPr="00560CAB" w:rsidRDefault="00A7037B" w:rsidP="00A7037B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26CC" w14:textId="77777777" w:rsidR="00A7037B" w:rsidRPr="00560CAB" w:rsidRDefault="00A7037B" w:rsidP="00A7037B">
            <w:pPr>
              <w:rPr>
                <w:color w:val="FF0000"/>
              </w:rPr>
            </w:pPr>
            <w:r w:rsidRPr="00560CA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110453563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522FAF" w14:textId="77777777" w:rsidR="00A7037B" w:rsidRPr="00560CAB" w:rsidRDefault="00A7037B" w:rsidP="00A7037B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FC22AC" w14:textId="77777777" w:rsidR="00A7037B" w:rsidRPr="00560CAB" w:rsidRDefault="00A7037B" w:rsidP="00A7037B">
            <w:pPr>
              <w:rPr>
                <w:color w:val="FF0000"/>
              </w:rPr>
            </w:pPr>
            <w:r w:rsidRPr="00560CAB">
              <w:rPr>
                <w:color w:val="FF0000"/>
              </w:rPr>
              <w:t>Tidak</w:t>
            </w:r>
          </w:p>
        </w:tc>
      </w:tr>
      <w:tr w:rsidR="00A7037B" w14:paraId="3C2C16AA" w14:textId="77777777" w:rsidTr="001933BE">
        <w:tc>
          <w:tcPr>
            <w:tcW w:w="230" w:type="pct"/>
            <w:gridSpan w:val="2"/>
          </w:tcPr>
          <w:p w14:paraId="4E804991" w14:textId="77777777" w:rsidR="00A7037B" w:rsidRDefault="00A7037B" w:rsidP="00A7037B"/>
        </w:tc>
        <w:tc>
          <w:tcPr>
            <w:tcW w:w="240" w:type="pct"/>
            <w:gridSpan w:val="2"/>
            <w:vAlign w:val="center"/>
          </w:tcPr>
          <w:p w14:paraId="2A932189" w14:textId="77777777" w:rsidR="00A7037B" w:rsidRDefault="00A7037B" w:rsidP="00A7037B">
            <w:pPr>
              <w:pStyle w:val="ListParagraph"/>
              <w:numPr>
                <w:ilvl w:val="0"/>
                <w:numId w:val="16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697A40C9" w14:textId="77777777" w:rsidR="00A7037B" w:rsidRDefault="00A7037B" w:rsidP="00A7037B">
            <w:pPr>
              <w:spacing w:before="57" w:line="245" w:lineRule="auto"/>
              <w:ind w:right="71"/>
            </w:pPr>
            <w:r>
              <w:t>Banjir</w:t>
            </w:r>
          </w:p>
        </w:tc>
        <w:sdt>
          <w:sdtPr>
            <w:id w:val="1195419386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12144BD2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60E0" w14:textId="77777777" w:rsidR="00A7037B" w:rsidRDefault="00A7037B" w:rsidP="00A7037B">
            <w:r>
              <w:t>Ya</w:t>
            </w:r>
          </w:p>
        </w:tc>
        <w:sdt>
          <w:sdtPr>
            <w:id w:val="757560393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96A43F3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6CBD7B32" w14:textId="77777777" w:rsidR="00A7037B" w:rsidRDefault="00A7037B" w:rsidP="00A7037B">
            <w:r>
              <w:t>Tidak</w:t>
            </w:r>
          </w:p>
        </w:tc>
      </w:tr>
      <w:tr w:rsidR="00A7037B" w14:paraId="5403365C" w14:textId="77777777" w:rsidTr="001933BE">
        <w:tc>
          <w:tcPr>
            <w:tcW w:w="230" w:type="pct"/>
            <w:gridSpan w:val="2"/>
          </w:tcPr>
          <w:p w14:paraId="026E4803" w14:textId="77777777" w:rsidR="00A7037B" w:rsidRDefault="00A7037B" w:rsidP="00A7037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5BCD3CCE" w14:textId="77777777" w:rsidR="00A7037B" w:rsidRDefault="00A7037B" w:rsidP="00A7037B">
            <w:pPr>
              <w:pStyle w:val="ListParagraph"/>
              <w:numPr>
                <w:ilvl w:val="0"/>
                <w:numId w:val="16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A2A0FF" w14:textId="77777777" w:rsidR="00A7037B" w:rsidRDefault="00A7037B" w:rsidP="00A7037B">
            <w:pPr>
              <w:spacing w:before="57" w:line="245" w:lineRule="auto"/>
              <w:ind w:right="71"/>
            </w:pPr>
            <w:r>
              <w:t>Tanah longsor</w:t>
            </w:r>
          </w:p>
        </w:tc>
        <w:sdt>
          <w:sdtPr>
            <w:id w:val="1777289890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0758A3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44C1" w14:textId="77777777" w:rsidR="00A7037B" w:rsidRDefault="00A7037B" w:rsidP="00A7037B">
            <w:r>
              <w:t>Ya</w:t>
            </w:r>
          </w:p>
        </w:tc>
        <w:sdt>
          <w:sdtPr>
            <w:id w:val="192498344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BA43ED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CCD48F" w14:textId="77777777" w:rsidR="00A7037B" w:rsidRDefault="00A7037B" w:rsidP="00A7037B">
            <w:r>
              <w:t>Tidak</w:t>
            </w:r>
          </w:p>
        </w:tc>
      </w:tr>
      <w:tr w:rsidR="00A7037B" w14:paraId="23840428" w14:textId="77777777" w:rsidTr="001933BE">
        <w:tc>
          <w:tcPr>
            <w:tcW w:w="230" w:type="pct"/>
            <w:gridSpan w:val="2"/>
          </w:tcPr>
          <w:p w14:paraId="1A493B0B" w14:textId="77777777" w:rsidR="00A7037B" w:rsidRDefault="00A7037B" w:rsidP="00A7037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066AE3C0" w14:textId="77777777" w:rsidR="00A7037B" w:rsidRDefault="00A7037B" w:rsidP="00A7037B">
            <w:pPr>
              <w:pStyle w:val="ListParagraph"/>
              <w:numPr>
                <w:ilvl w:val="0"/>
                <w:numId w:val="16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AFEC8E" w14:textId="77777777" w:rsidR="00A7037B" w:rsidRDefault="00A7037B" w:rsidP="00A7037B">
            <w:pPr>
              <w:spacing w:before="57" w:line="245" w:lineRule="auto"/>
              <w:ind w:right="71"/>
            </w:pPr>
            <w:r>
              <w:t>Kekeringan</w:t>
            </w:r>
          </w:p>
        </w:tc>
        <w:sdt>
          <w:sdtPr>
            <w:id w:val="536391649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112D914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B7C4" w14:textId="77777777" w:rsidR="00A7037B" w:rsidRDefault="00A7037B" w:rsidP="00A7037B">
            <w:r>
              <w:t>Ya</w:t>
            </w:r>
          </w:p>
        </w:tc>
        <w:sdt>
          <w:sdtPr>
            <w:id w:val="-157581484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7CE2CC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58B0C" w14:textId="77777777" w:rsidR="00A7037B" w:rsidRDefault="00A7037B" w:rsidP="00A7037B">
            <w:r>
              <w:t>Tidak</w:t>
            </w:r>
          </w:p>
        </w:tc>
      </w:tr>
      <w:tr w:rsidR="00A7037B" w14:paraId="673C54BB" w14:textId="77777777" w:rsidTr="001933BE">
        <w:tc>
          <w:tcPr>
            <w:tcW w:w="230" w:type="pct"/>
            <w:gridSpan w:val="2"/>
          </w:tcPr>
          <w:p w14:paraId="1AA0403C" w14:textId="77777777" w:rsidR="00A7037B" w:rsidRDefault="00A7037B" w:rsidP="00A7037B"/>
        </w:tc>
        <w:tc>
          <w:tcPr>
            <w:tcW w:w="240" w:type="pct"/>
            <w:gridSpan w:val="2"/>
            <w:vAlign w:val="center"/>
          </w:tcPr>
          <w:p w14:paraId="10CCFF23" w14:textId="77777777" w:rsidR="00A7037B" w:rsidRDefault="00A7037B" w:rsidP="00A7037B">
            <w:pPr>
              <w:pStyle w:val="ListParagraph"/>
              <w:numPr>
                <w:ilvl w:val="0"/>
                <w:numId w:val="16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2364A42E" w14:textId="77777777" w:rsidR="00A7037B" w:rsidRDefault="00A7037B" w:rsidP="00A7037B">
            <w:pPr>
              <w:spacing w:before="57" w:line="245" w:lineRule="auto"/>
              <w:ind w:right="71"/>
            </w:pPr>
            <w:r>
              <w:t>Angin puyuh, topan, atau badai</w:t>
            </w:r>
          </w:p>
        </w:tc>
        <w:sdt>
          <w:sdtPr>
            <w:id w:val="-391661254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66FB309B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977B" w14:textId="77777777" w:rsidR="00A7037B" w:rsidRDefault="00A7037B" w:rsidP="00A7037B">
            <w:r>
              <w:t>Ya</w:t>
            </w:r>
          </w:p>
        </w:tc>
        <w:sdt>
          <w:sdtPr>
            <w:id w:val="114539457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2B4161C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01C11481" w14:textId="77777777" w:rsidR="00A7037B" w:rsidRDefault="00A7037B" w:rsidP="00A7037B">
            <w:r>
              <w:t>Tidak</w:t>
            </w:r>
          </w:p>
        </w:tc>
      </w:tr>
      <w:tr w:rsidR="00E40893" w14:paraId="04CCC81F" w14:textId="77777777" w:rsidTr="001933BE">
        <w:tc>
          <w:tcPr>
            <w:tcW w:w="230" w:type="pct"/>
            <w:gridSpan w:val="2"/>
          </w:tcPr>
          <w:p w14:paraId="498474E4" w14:textId="77777777" w:rsidR="00E40893" w:rsidRDefault="00E40893" w:rsidP="00DC01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9" w:type="pct"/>
            <w:gridSpan w:val="3"/>
            <w:tcBorders>
              <w:right w:val="nil"/>
            </w:tcBorders>
          </w:tcPr>
          <w:p w14:paraId="79852C30" w14:textId="2E74D87D" w:rsidR="00E40893" w:rsidRDefault="00E40893" w:rsidP="00DC016E">
            <w:pPr>
              <w:spacing w:before="57" w:line="245" w:lineRule="auto"/>
              <w:ind w:right="71"/>
            </w:pPr>
            <w:r>
              <w:t xml:space="preserve">Apa yang </w:t>
            </w:r>
            <w:r w:rsidR="00A7037B">
              <w:t>kamu ketahui</w:t>
            </w:r>
            <w:r>
              <w:t xml:space="preserve"> tentang bencana?</w:t>
            </w:r>
          </w:p>
        </w:tc>
        <w:tc>
          <w:tcPr>
            <w:tcW w:w="268" w:type="pct"/>
            <w:gridSpan w:val="2"/>
            <w:tcBorders>
              <w:left w:val="nil"/>
              <w:right w:val="nil"/>
            </w:tcBorders>
          </w:tcPr>
          <w:p w14:paraId="04FD13B8" w14:textId="77777777" w:rsidR="00E40893" w:rsidRDefault="00E40893" w:rsidP="00DC016E">
            <w:pPr>
              <w:jc w:val="center"/>
            </w:pPr>
          </w:p>
        </w:tc>
        <w:tc>
          <w:tcPr>
            <w:tcW w:w="527" w:type="pct"/>
            <w:gridSpan w:val="2"/>
            <w:tcBorders>
              <w:left w:val="nil"/>
              <w:right w:val="nil"/>
            </w:tcBorders>
          </w:tcPr>
          <w:p w14:paraId="7BEA2B11" w14:textId="77777777" w:rsidR="00E40893" w:rsidRDefault="00E40893" w:rsidP="00DC016E"/>
        </w:tc>
        <w:tc>
          <w:tcPr>
            <w:tcW w:w="236" w:type="pct"/>
            <w:tcBorders>
              <w:left w:val="nil"/>
              <w:right w:val="nil"/>
            </w:tcBorders>
          </w:tcPr>
          <w:p w14:paraId="61833857" w14:textId="77777777" w:rsidR="00E40893" w:rsidRDefault="00E40893" w:rsidP="00DC016E">
            <w:pPr>
              <w:jc w:val="center"/>
            </w:pPr>
          </w:p>
        </w:tc>
        <w:tc>
          <w:tcPr>
            <w:tcW w:w="510" w:type="pct"/>
            <w:tcBorders>
              <w:left w:val="nil"/>
            </w:tcBorders>
          </w:tcPr>
          <w:p w14:paraId="0215438A" w14:textId="77777777" w:rsidR="00E40893" w:rsidRDefault="00E40893" w:rsidP="00DC016E"/>
        </w:tc>
      </w:tr>
      <w:tr w:rsidR="00DC016E" w14:paraId="4341CCFE" w14:textId="77777777" w:rsidTr="001933BE">
        <w:tc>
          <w:tcPr>
            <w:tcW w:w="230" w:type="pct"/>
            <w:gridSpan w:val="2"/>
          </w:tcPr>
          <w:p w14:paraId="3F260F93" w14:textId="77777777" w:rsidR="00E40893" w:rsidRDefault="00E40893" w:rsidP="00DC016E"/>
        </w:tc>
        <w:tc>
          <w:tcPr>
            <w:tcW w:w="240" w:type="pct"/>
            <w:gridSpan w:val="2"/>
            <w:vAlign w:val="center"/>
          </w:tcPr>
          <w:p w14:paraId="323061B8" w14:textId="77777777" w:rsidR="00E40893" w:rsidRDefault="00E40893" w:rsidP="00DC016E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0521ACE9" w14:textId="316F2D35" w:rsidR="00E40893" w:rsidRDefault="00E40893" w:rsidP="00A7037B">
            <w:pPr>
              <w:spacing w:before="57" w:line="245" w:lineRule="auto"/>
              <w:ind w:right="71"/>
            </w:pPr>
            <w:r>
              <w:t xml:space="preserve">Kejadian yang </w:t>
            </w:r>
            <w:r w:rsidR="00A7037B">
              <w:t xml:space="preserve">dapat </w:t>
            </w:r>
            <w:r>
              <w:t xml:space="preserve">menyebabkan banyak kematian </w:t>
            </w:r>
          </w:p>
        </w:tc>
        <w:sdt>
          <w:sdtPr>
            <w:id w:val="1154797302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7F30AAF" w14:textId="77777777" w:rsidR="00E40893" w:rsidRDefault="00E40893" w:rsidP="00DC01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C393" w14:textId="77777777" w:rsidR="00E40893" w:rsidRDefault="00E40893" w:rsidP="00DC016E">
            <w:r>
              <w:t>Ya</w:t>
            </w:r>
          </w:p>
        </w:tc>
        <w:sdt>
          <w:sdtPr>
            <w:id w:val="674921510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74BCBC" w14:textId="77777777" w:rsidR="00E40893" w:rsidRDefault="00E40893" w:rsidP="00DC01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6E796C6F" w14:textId="77777777" w:rsidR="00E40893" w:rsidRDefault="00E40893" w:rsidP="00DC016E">
            <w:r>
              <w:t>Tidak</w:t>
            </w:r>
          </w:p>
        </w:tc>
      </w:tr>
      <w:tr w:rsidR="00DC016E" w14:paraId="0A4E3F90" w14:textId="77777777" w:rsidTr="001933BE">
        <w:tc>
          <w:tcPr>
            <w:tcW w:w="230" w:type="pct"/>
            <w:gridSpan w:val="2"/>
          </w:tcPr>
          <w:p w14:paraId="4E62110D" w14:textId="77777777" w:rsidR="00E40893" w:rsidRDefault="00E40893" w:rsidP="00DC016E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23350554" w14:textId="77777777" w:rsidR="00E40893" w:rsidRDefault="00E40893" w:rsidP="00DC016E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1A26AE" w14:textId="07E68454" w:rsidR="00E40893" w:rsidRDefault="00E40893" w:rsidP="00DC016E">
            <w:pPr>
              <w:spacing w:before="57" w:line="245" w:lineRule="auto"/>
              <w:ind w:right="71"/>
            </w:pPr>
            <w:r>
              <w:t xml:space="preserve">Kejadian yang </w:t>
            </w:r>
            <w:r w:rsidR="00A7037B">
              <w:t xml:space="preserve">dapat </w:t>
            </w:r>
            <w:r>
              <w:t>menyebabkan harta benda rusak dan/ atau lingkungan rusak</w:t>
            </w:r>
          </w:p>
        </w:tc>
        <w:sdt>
          <w:sdtPr>
            <w:id w:val="634451973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4ABFC5" w14:textId="77777777" w:rsidR="00E40893" w:rsidRDefault="00E40893" w:rsidP="00DC01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CB3F" w14:textId="77777777" w:rsidR="00E40893" w:rsidRDefault="00E40893" w:rsidP="00DC016E">
            <w:r>
              <w:t>Ya</w:t>
            </w:r>
          </w:p>
        </w:tc>
        <w:sdt>
          <w:sdtPr>
            <w:id w:val="102436494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A11231" w14:textId="77777777" w:rsidR="00E40893" w:rsidRDefault="00E40893" w:rsidP="00DC01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43C7A0" w14:textId="77777777" w:rsidR="00E40893" w:rsidRDefault="00E40893" w:rsidP="00DC016E">
            <w:r>
              <w:t>Tidak</w:t>
            </w:r>
          </w:p>
        </w:tc>
      </w:tr>
      <w:tr w:rsidR="00560CAB" w:rsidRPr="00560CAB" w14:paraId="51E7C977" w14:textId="77777777" w:rsidTr="001933BE">
        <w:tc>
          <w:tcPr>
            <w:tcW w:w="230" w:type="pct"/>
            <w:gridSpan w:val="2"/>
          </w:tcPr>
          <w:p w14:paraId="3AE2D9FD" w14:textId="77777777" w:rsidR="00E40893" w:rsidRPr="00560CAB" w:rsidRDefault="00E40893" w:rsidP="00DC016E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2BD1A39E" w14:textId="77777777" w:rsidR="00E40893" w:rsidRPr="00560CAB" w:rsidRDefault="00E40893" w:rsidP="00DC016E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7E9CAC" w14:textId="28F12ED2" w:rsidR="00E40893" w:rsidRPr="00560CAB" w:rsidRDefault="00E40893" w:rsidP="009E41BE">
            <w:pPr>
              <w:spacing w:before="57" w:line="245" w:lineRule="auto"/>
              <w:ind w:right="71"/>
              <w:rPr>
                <w:color w:val="FF0000"/>
              </w:rPr>
            </w:pPr>
            <w:r w:rsidRPr="00560CAB">
              <w:rPr>
                <w:color w:val="FF0000"/>
              </w:rPr>
              <w:t xml:space="preserve">Kejadian </w:t>
            </w:r>
            <w:r w:rsidR="00A7037B">
              <w:rPr>
                <w:color w:val="FF0000"/>
              </w:rPr>
              <w:t>yang di</w:t>
            </w:r>
            <w:r w:rsidR="009E41BE">
              <w:rPr>
                <w:color w:val="FF0000"/>
              </w:rPr>
              <w:t xml:space="preserve"> </w:t>
            </w:r>
            <w:r w:rsidR="00A7037B">
              <w:rPr>
                <w:color w:val="FF0000"/>
              </w:rPr>
              <w:t>luar kuasa kita</w:t>
            </w:r>
            <w:r w:rsidR="009E41BE">
              <w:rPr>
                <w:color w:val="FF0000"/>
              </w:rPr>
              <w:t xml:space="preserve"> untuk mencegahnya</w:t>
            </w:r>
          </w:p>
        </w:tc>
        <w:sdt>
          <w:sdtPr>
            <w:rPr>
              <w:color w:val="FF0000"/>
            </w:rPr>
            <w:id w:val="795253372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4D35C6" w14:textId="77777777" w:rsidR="00E40893" w:rsidRPr="00560CAB" w:rsidRDefault="00E40893" w:rsidP="00DC016E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A4C1" w14:textId="77777777" w:rsidR="00E40893" w:rsidRPr="00560CAB" w:rsidRDefault="00E40893" w:rsidP="00DC016E">
            <w:pPr>
              <w:rPr>
                <w:color w:val="FF0000"/>
              </w:rPr>
            </w:pPr>
            <w:r w:rsidRPr="00560CA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31242042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013FF3" w14:textId="77777777" w:rsidR="00E40893" w:rsidRPr="00560CAB" w:rsidRDefault="00E40893" w:rsidP="00DC016E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FF4430" w14:textId="77777777" w:rsidR="00E40893" w:rsidRPr="00560CAB" w:rsidRDefault="00E40893" w:rsidP="00DC016E">
            <w:pPr>
              <w:rPr>
                <w:color w:val="FF0000"/>
              </w:rPr>
            </w:pPr>
            <w:r w:rsidRPr="00560CAB">
              <w:rPr>
                <w:color w:val="FF0000"/>
              </w:rPr>
              <w:t>Tidak</w:t>
            </w:r>
          </w:p>
        </w:tc>
      </w:tr>
      <w:tr w:rsidR="00DC016E" w14:paraId="55E790DF" w14:textId="77777777" w:rsidTr="001933BE">
        <w:tc>
          <w:tcPr>
            <w:tcW w:w="230" w:type="pct"/>
            <w:gridSpan w:val="2"/>
          </w:tcPr>
          <w:p w14:paraId="4428C6F4" w14:textId="77777777" w:rsidR="00E40893" w:rsidRDefault="00E40893" w:rsidP="00DC016E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6B65479E" w14:textId="77777777" w:rsidR="00E40893" w:rsidRDefault="00E40893" w:rsidP="00DC016E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797575" w14:textId="77777777" w:rsidR="00E40893" w:rsidRDefault="00E40893" w:rsidP="00E40893">
            <w:pPr>
              <w:spacing w:before="57" w:line="245" w:lineRule="auto"/>
              <w:ind w:right="71"/>
            </w:pPr>
            <w:r>
              <w:t>Kejadian yang menyebabkan warga membutuhkan bantuan dari luar</w:t>
            </w:r>
          </w:p>
        </w:tc>
        <w:sdt>
          <w:sdtPr>
            <w:id w:val="-220058191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9BC31F" w14:textId="77777777" w:rsidR="00E40893" w:rsidRDefault="00E40893" w:rsidP="00DC01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040" w14:textId="77777777" w:rsidR="00E40893" w:rsidRDefault="00E40893" w:rsidP="00DC016E">
            <w:r>
              <w:t>Ya</w:t>
            </w:r>
          </w:p>
        </w:tc>
        <w:sdt>
          <w:sdtPr>
            <w:id w:val="92777330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47427FD" w14:textId="77777777" w:rsidR="00E40893" w:rsidRDefault="00E40893" w:rsidP="00DC01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2EB520" w14:textId="77777777" w:rsidR="00E40893" w:rsidRDefault="00E40893" w:rsidP="00DC016E">
            <w:r>
              <w:t>Tidak</w:t>
            </w:r>
          </w:p>
        </w:tc>
      </w:tr>
      <w:tr w:rsidR="00A93384" w14:paraId="57509702" w14:textId="77777777" w:rsidTr="001933BE">
        <w:tc>
          <w:tcPr>
            <w:tcW w:w="230" w:type="pct"/>
            <w:gridSpan w:val="2"/>
          </w:tcPr>
          <w:p w14:paraId="4C966AA6" w14:textId="77777777" w:rsidR="00A93384" w:rsidRDefault="00A93384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418646A2" w14:textId="6C5FD53F" w:rsidR="00A93384" w:rsidRDefault="00A7037B" w:rsidP="00A93384">
            <w:r>
              <w:t>Apakah jenis ancaman bencana di</w:t>
            </w:r>
            <w:ins w:id="3" w:author="Dear Sinandang" w:date="2018-02-10T15:40:00Z">
              <w:r w:rsidR="00F72746">
                <w:t xml:space="preserve"> </w:t>
              </w:r>
            </w:ins>
            <w:r>
              <w:t>bawah ini bisa terjadi di sekolah kamu?</w:t>
            </w:r>
          </w:p>
        </w:tc>
      </w:tr>
      <w:tr w:rsidR="00A93384" w14:paraId="5930E730" w14:textId="77777777" w:rsidTr="001933BE">
        <w:tc>
          <w:tcPr>
            <w:tcW w:w="230" w:type="pct"/>
            <w:gridSpan w:val="2"/>
          </w:tcPr>
          <w:p w14:paraId="49BDFF9E" w14:textId="77777777" w:rsidR="00A93384" w:rsidRDefault="00A93384" w:rsidP="00403318"/>
        </w:tc>
        <w:tc>
          <w:tcPr>
            <w:tcW w:w="240" w:type="pct"/>
            <w:gridSpan w:val="2"/>
            <w:vAlign w:val="center"/>
          </w:tcPr>
          <w:p w14:paraId="19042CB6" w14:textId="77777777" w:rsidR="00A93384" w:rsidRDefault="00A93384" w:rsidP="00A93384">
            <w:pPr>
              <w:pStyle w:val="ListParagraph"/>
              <w:numPr>
                <w:ilvl w:val="0"/>
                <w:numId w:val="17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50341390" w14:textId="77777777" w:rsidR="00A93384" w:rsidRDefault="00A93384" w:rsidP="00403318">
            <w:pPr>
              <w:spacing w:before="57" w:line="245" w:lineRule="auto"/>
              <w:ind w:right="71"/>
            </w:pPr>
            <w:r>
              <w:t>Gempa bumi</w:t>
            </w:r>
          </w:p>
        </w:tc>
        <w:sdt>
          <w:sdtPr>
            <w:id w:val="59068008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8DF6628" w14:textId="77777777" w:rsidR="00A93384" w:rsidRDefault="00A93384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0D7C" w14:textId="77777777" w:rsidR="00A93384" w:rsidRDefault="00A93384" w:rsidP="00403318">
            <w:r>
              <w:t>Ya</w:t>
            </w:r>
          </w:p>
        </w:tc>
        <w:sdt>
          <w:sdtPr>
            <w:id w:val="1021447717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9518C0" w14:textId="77777777" w:rsidR="00A93384" w:rsidRDefault="00A93384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1CE35B43" w14:textId="77777777" w:rsidR="00A93384" w:rsidRDefault="00A93384" w:rsidP="00403318">
            <w:r>
              <w:t>Tidak</w:t>
            </w:r>
          </w:p>
        </w:tc>
      </w:tr>
      <w:tr w:rsidR="00A93384" w14:paraId="35F0E4B4" w14:textId="77777777" w:rsidTr="001933BE">
        <w:tc>
          <w:tcPr>
            <w:tcW w:w="230" w:type="pct"/>
            <w:gridSpan w:val="2"/>
          </w:tcPr>
          <w:p w14:paraId="44221213" w14:textId="77777777" w:rsidR="00A93384" w:rsidRDefault="00A93384" w:rsidP="00403318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6A1C437C" w14:textId="77777777" w:rsidR="00A93384" w:rsidRDefault="00A93384" w:rsidP="00A93384">
            <w:pPr>
              <w:pStyle w:val="ListParagraph"/>
              <w:numPr>
                <w:ilvl w:val="0"/>
                <w:numId w:val="17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55CB0E" w14:textId="77777777" w:rsidR="00A93384" w:rsidRDefault="00A93384" w:rsidP="00403318">
            <w:pPr>
              <w:spacing w:before="57" w:line="245" w:lineRule="auto"/>
              <w:ind w:right="71"/>
            </w:pPr>
            <w:r>
              <w:t>Tsunami</w:t>
            </w:r>
          </w:p>
        </w:tc>
        <w:sdt>
          <w:sdtPr>
            <w:id w:val="-190385312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5BBE36" w14:textId="77777777" w:rsidR="00A93384" w:rsidRDefault="00A93384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0D90" w14:textId="77777777" w:rsidR="00A93384" w:rsidRDefault="00A93384" w:rsidP="00403318">
            <w:r>
              <w:t>Ya</w:t>
            </w:r>
          </w:p>
        </w:tc>
        <w:sdt>
          <w:sdtPr>
            <w:id w:val="44195655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1E0F06" w14:textId="77777777" w:rsidR="00A93384" w:rsidRDefault="00A93384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333E7B" w14:textId="77777777" w:rsidR="00A93384" w:rsidRDefault="00A93384" w:rsidP="00403318">
            <w:r>
              <w:t>Tidak</w:t>
            </w:r>
          </w:p>
        </w:tc>
      </w:tr>
      <w:tr w:rsidR="00DC016E" w14:paraId="12B11259" w14:textId="77777777" w:rsidTr="001933BE">
        <w:tc>
          <w:tcPr>
            <w:tcW w:w="230" w:type="pct"/>
            <w:gridSpan w:val="2"/>
          </w:tcPr>
          <w:p w14:paraId="544A9FD7" w14:textId="77777777" w:rsidR="00DC016E" w:rsidRDefault="00DC016E" w:rsidP="00DC01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4DE2D924" w14:textId="77777777" w:rsidR="00DC016E" w:rsidRDefault="00A93384" w:rsidP="00DC016E">
            <w:r>
              <w:t xml:space="preserve">Apa saja penyebab terjadinya gempa bumi? </w:t>
            </w:r>
          </w:p>
        </w:tc>
      </w:tr>
      <w:tr w:rsidR="00A93384" w14:paraId="7A4AB976" w14:textId="77777777" w:rsidTr="001933BE">
        <w:tc>
          <w:tcPr>
            <w:tcW w:w="230" w:type="pct"/>
            <w:gridSpan w:val="2"/>
          </w:tcPr>
          <w:p w14:paraId="2E1992C3" w14:textId="77777777" w:rsidR="00A93384" w:rsidRDefault="00A93384" w:rsidP="00A93384"/>
        </w:tc>
        <w:tc>
          <w:tcPr>
            <w:tcW w:w="240" w:type="pct"/>
            <w:gridSpan w:val="2"/>
            <w:vAlign w:val="center"/>
          </w:tcPr>
          <w:p w14:paraId="261FFFAF" w14:textId="77777777" w:rsidR="00A93384" w:rsidRDefault="00A93384" w:rsidP="00A93384">
            <w:pPr>
              <w:pStyle w:val="ListParagraph"/>
              <w:numPr>
                <w:ilvl w:val="0"/>
                <w:numId w:val="18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34A0A2EF" w14:textId="77777777" w:rsidR="00A93384" w:rsidRPr="00F7646F" w:rsidRDefault="00A93384" w:rsidP="00A93384">
            <w:r w:rsidRPr="00F7646F">
              <w:t>Pergesaran kerak bumi</w:t>
            </w:r>
          </w:p>
        </w:tc>
        <w:sdt>
          <w:sdtPr>
            <w:id w:val="208471124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119773CF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7C86" w14:textId="77777777" w:rsidR="00A93384" w:rsidRDefault="00A93384" w:rsidP="00A93384">
            <w:r>
              <w:t>Ya</w:t>
            </w:r>
          </w:p>
        </w:tc>
        <w:sdt>
          <w:sdtPr>
            <w:id w:val="1195049742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B026F3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77D3254C" w14:textId="77777777" w:rsidR="00A93384" w:rsidRDefault="00A93384" w:rsidP="00A93384">
            <w:r>
              <w:t>Tidak</w:t>
            </w:r>
          </w:p>
        </w:tc>
      </w:tr>
      <w:tr w:rsidR="00A93384" w14:paraId="7D5ABBA2" w14:textId="77777777" w:rsidTr="001933BE">
        <w:tc>
          <w:tcPr>
            <w:tcW w:w="230" w:type="pct"/>
            <w:gridSpan w:val="2"/>
          </w:tcPr>
          <w:p w14:paraId="1FB9D097" w14:textId="77777777" w:rsidR="00A93384" w:rsidRDefault="00A93384" w:rsidP="00A93384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3683F9E9" w14:textId="77777777" w:rsidR="00A93384" w:rsidRDefault="00A93384" w:rsidP="00A93384">
            <w:pPr>
              <w:pStyle w:val="ListParagraph"/>
              <w:numPr>
                <w:ilvl w:val="0"/>
                <w:numId w:val="18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173D4F" w14:textId="77777777" w:rsidR="00A93384" w:rsidRPr="00F7646F" w:rsidRDefault="00A93384" w:rsidP="00A93384">
            <w:r w:rsidRPr="00F7646F">
              <w:t>Gunung meletus</w:t>
            </w:r>
          </w:p>
        </w:tc>
        <w:sdt>
          <w:sdtPr>
            <w:id w:val="2005773271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97B520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53A8" w14:textId="77777777" w:rsidR="00A93384" w:rsidRDefault="00A93384" w:rsidP="00A93384">
            <w:r>
              <w:t>Ya</w:t>
            </w:r>
          </w:p>
        </w:tc>
        <w:sdt>
          <w:sdtPr>
            <w:id w:val="-126405732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F24305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01E929" w14:textId="77777777" w:rsidR="00A93384" w:rsidRDefault="00A93384" w:rsidP="00A93384">
            <w:r>
              <w:t>Tidak</w:t>
            </w:r>
          </w:p>
        </w:tc>
      </w:tr>
      <w:tr w:rsidR="00A93384" w14:paraId="68C67FE7" w14:textId="77777777" w:rsidTr="001933BE">
        <w:tc>
          <w:tcPr>
            <w:tcW w:w="230" w:type="pct"/>
            <w:gridSpan w:val="2"/>
          </w:tcPr>
          <w:p w14:paraId="1CDD2BDE" w14:textId="77777777" w:rsidR="00A93384" w:rsidRDefault="00A93384" w:rsidP="00A93384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6BE89A6B" w14:textId="77777777" w:rsidR="00A93384" w:rsidRDefault="00A93384" w:rsidP="00A93384">
            <w:pPr>
              <w:pStyle w:val="ListParagraph"/>
              <w:numPr>
                <w:ilvl w:val="0"/>
                <w:numId w:val="18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78F29B" w14:textId="77777777" w:rsidR="00A93384" w:rsidRPr="00F7646F" w:rsidRDefault="00A93384" w:rsidP="00A93384">
            <w:r w:rsidRPr="00F7646F">
              <w:t>Tanah longsor</w:t>
            </w:r>
          </w:p>
        </w:tc>
        <w:sdt>
          <w:sdtPr>
            <w:id w:val="-226231927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000857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B7E3" w14:textId="77777777" w:rsidR="00A93384" w:rsidRDefault="00A93384" w:rsidP="00A93384">
            <w:r>
              <w:t>Ya</w:t>
            </w:r>
          </w:p>
        </w:tc>
        <w:sdt>
          <w:sdtPr>
            <w:id w:val="162634972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3767D7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77DEB" w14:textId="77777777" w:rsidR="00A93384" w:rsidRDefault="00A93384" w:rsidP="00A93384">
            <w:r>
              <w:t>Tidak</w:t>
            </w:r>
          </w:p>
        </w:tc>
      </w:tr>
      <w:tr w:rsidR="00A93384" w14:paraId="68E23CCD" w14:textId="77777777" w:rsidTr="001933BE">
        <w:tc>
          <w:tcPr>
            <w:tcW w:w="230" w:type="pct"/>
            <w:gridSpan w:val="2"/>
          </w:tcPr>
          <w:p w14:paraId="2225B176" w14:textId="77777777" w:rsidR="00A93384" w:rsidRDefault="00A93384" w:rsidP="00A93384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1B15CEF7" w14:textId="77777777" w:rsidR="00A93384" w:rsidRDefault="00A93384" w:rsidP="00A93384">
            <w:pPr>
              <w:pStyle w:val="ListParagraph"/>
              <w:numPr>
                <w:ilvl w:val="0"/>
                <w:numId w:val="18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B19E11" w14:textId="77777777" w:rsidR="00A93384" w:rsidRPr="00F7646F" w:rsidRDefault="00A93384" w:rsidP="00A93384">
            <w:r w:rsidRPr="00F7646F">
              <w:t>Angin topan dan halilintar</w:t>
            </w:r>
          </w:p>
        </w:tc>
        <w:sdt>
          <w:sdtPr>
            <w:id w:val="-1963951098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F09BED3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9DE2" w14:textId="77777777" w:rsidR="00A93384" w:rsidRDefault="00A93384" w:rsidP="00A93384">
            <w:r>
              <w:t>Ya</w:t>
            </w:r>
          </w:p>
        </w:tc>
        <w:sdt>
          <w:sdtPr>
            <w:id w:val="110569635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B7E369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9BF3BC" w14:textId="77777777" w:rsidR="00A93384" w:rsidRDefault="00A93384" w:rsidP="00A93384">
            <w:r>
              <w:t>Tidak</w:t>
            </w:r>
          </w:p>
        </w:tc>
      </w:tr>
      <w:tr w:rsidR="00A93384" w14:paraId="24821FA9" w14:textId="77777777" w:rsidTr="001933BE">
        <w:tc>
          <w:tcPr>
            <w:tcW w:w="230" w:type="pct"/>
            <w:gridSpan w:val="2"/>
          </w:tcPr>
          <w:p w14:paraId="4A436594" w14:textId="77777777" w:rsidR="00A93384" w:rsidRDefault="00A93384" w:rsidP="00A93384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169CC831" w14:textId="77777777" w:rsidR="00A93384" w:rsidRDefault="00A93384" w:rsidP="00A93384">
            <w:pPr>
              <w:pStyle w:val="ListParagraph"/>
              <w:numPr>
                <w:ilvl w:val="0"/>
                <w:numId w:val="18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B8C915" w14:textId="77777777" w:rsidR="00A93384" w:rsidRDefault="00A93384" w:rsidP="00A93384">
            <w:r w:rsidRPr="00F7646F">
              <w:t>Pengeboran Minyak</w:t>
            </w:r>
          </w:p>
        </w:tc>
        <w:sdt>
          <w:sdtPr>
            <w:id w:val="1233357901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06F6D5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18CD" w14:textId="77777777" w:rsidR="00A93384" w:rsidRDefault="00A93384" w:rsidP="00A93384">
            <w:r>
              <w:t>Ya</w:t>
            </w:r>
          </w:p>
        </w:tc>
        <w:sdt>
          <w:sdtPr>
            <w:id w:val="-1159537604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1C5EFD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50D0B" w14:textId="77777777" w:rsidR="00A93384" w:rsidRDefault="00A93384" w:rsidP="00A93384">
            <w:r>
              <w:t>Tidak</w:t>
            </w:r>
          </w:p>
        </w:tc>
      </w:tr>
      <w:tr w:rsidR="00A93384" w14:paraId="555843A6" w14:textId="77777777" w:rsidTr="001933BE">
        <w:tc>
          <w:tcPr>
            <w:tcW w:w="230" w:type="pct"/>
            <w:gridSpan w:val="2"/>
          </w:tcPr>
          <w:p w14:paraId="2F0566DE" w14:textId="77777777" w:rsidR="00A93384" w:rsidRDefault="00A93384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7D482FA2" w14:textId="77777777" w:rsidR="00A93384" w:rsidRDefault="00A93384" w:rsidP="00403318">
            <w:r>
              <w:t>Kejadian apa saja</w:t>
            </w:r>
            <w:r w:rsidR="00FB7D6D">
              <w:t xml:space="preserve"> </w:t>
            </w:r>
            <w:r>
              <w:rPr>
                <w:spacing w:val="-6"/>
              </w:rPr>
              <w:t>y</w:t>
            </w:r>
            <w:r>
              <w:t>ang</w:t>
            </w:r>
            <w:r w:rsidR="00FB7D6D">
              <w:t xml:space="preserve"> </w:t>
            </w:r>
            <w:r>
              <w:t>d</w:t>
            </w:r>
            <w:r>
              <w:rPr>
                <w:spacing w:val="4"/>
              </w:rPr>
              <w:t>a</w:t>
            </w:r>
            <w:r>
              <w:t>pat</w:t>
            </w:r>
            <w:r w:rsidR="00FB7D6D">
              <w:t xml:space="preserve"> </w:t>
            </w:r>
            <w:r>
              <w:t>ter</w:t>
            </w:r>
            <w:r>
              <w:rPr>
                <w:spacing w:val="6"/>
              </w:rPr>
              <w:t>j</w:t>
            </w:r>
            <w:r>
              <w:t>adi</w:t>
            </w:r>
            <w:r w:rsidR="00FB7D6D">
              <w:t xml:space="preserve"> </w:t>
            </w:r>
            <w:r>
              <w:t>setelah</w:t>
            </w:r>
            <w:r w:rsidR="00FB7D6D">
              <w:t xml:space="preserve"> </w:t>
            </w:r>
            <w:r>
              <w:t>gem</w:t>
            </w:r>
            <w:r>
              <w:rPr>
                <w:spacing w:val="4"/>
              </w:rPr>
              <w:t>p</w:t>
            </w:r>
            <w:r>
              <w:t>a</w:t>
            </w:r>
            <w:r w:rsidR="00FB7D6D">
              <w:t xml:space="preserve"> </w:t>
            </w:r>
            <w:r>
              <w:t>bumi</w:t>
            </w:r>
            <w:r>
              <w:rPr>
                <w:w w:val="102"/>
              </w:rPr>
              <w:t>?</w:t>
            </w:r>
          </w:p>
        </w:tc>
      </w:tr>
      <w:tr w:rsidR="00A93384" w14:paraId="32FA917F" w14:textId="77777777" w:rsidTr="001933BE">
        <w:tc>
          <w:tcPr>
            <w:tcW w:w="230" w:type="pct"/>
            <w:gridSpan w:val="2"/>
          </w:tcPr>
          <w:p w14:paraId="3628236D" w14:textId="77777777" w:rsidR="00A93384" w:rsidRDefault="00A93384" w:rsidP="00A93384"/>
        </w:tc>
        <w:tc>
          <w:tcPr>
            <w:tcW w:w="240" w:type="pct"/>
            <w:gridSpan w:val="2"/>
            <w:vAlign w:val="center"/>
          </w:tcPr>
          <w:p w14:paraId="3CE3EA8F" w14:textId="77777777" w:rsidR="00A93384" w:rsidRDefault="00A93384" w:rsidP="00A93384">
            <w:pPr>
              <w:pStyle w:val="ListParagraph"/>
              <w:numPr>
                <w:ilvl w:val="0"/>
                <w:numId w:val="19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0EAA4140" w14:textId="77777777" w:rsidR="00A93384" w:rsidRPr="00A93384" w:rsidRDefault="00A93384" w:rsidP="00A93384">
            <w:pPr>
              <w:spacing w:line="200" w:lineRule="exact"/>
              <w:rPr>
                <w:w w:val="102"/>
              </w:rPr>
            </w:pPr>
            <w:r>
              <w:rPr>
                <w:w w:val="102"/>
              </w:rPr>
              <w:t>Tsunami</w:t>
            </w:r>
          </w:p>
        </w:tc>
        <w:sdt>
          <w:sdtPr>
            <w:id w:val="-1478841560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495EACC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76F0" w14:textId="77777777" w:rsidR="00A93384" w:rsidRDefault="00A93384" w:rsidP="00A93384">
            <w:r>
              <w:t>Ya</w:t>
            </w:r>
          </w:p>
        </w:tc>
        <w:sdt>
          <w:sdtPr>
            <w:id w:val="2054649074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A8C56D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37AAEAB2" w14:textId="77777777" w:rsidR="00A93384" w:rsidRDefault="00A93384" w:rsidP="00A93384">
            <w:r>
              <w:t>Tidak</w:t>
            </w:r>
          </w:p>
        </w:tc>
      </w:tr>
      <w:tr w:rsidR="00A93384" w14:paraId="602C2D4A" w14:textId="77777777" w:rsidTr="001933BE">
        <w:tc>
          <w:tcPr>
            <w:tcW w:w="230" w:type="pct"/>
            <w:gridSpan w:val="2"/>
          </w:tcPr>
          <w:p w14:paraId="51AC7F04" w14:textId="77777777" w:rsidR="00A93384" w:rsidRDefault="00A93384" w:rsidP="00A93384"/>
        </w:tc>
        <w:tc>
          <w:tcPr>
            <w:tcW w:w="240" w:type="pct"/>
            <w:gridSpan w:val="2"/>
            <w:vAlign w:val="center"/>
          </w:tcPr>
          <w:p w14:paraId="61919A09" w14:textId="77777777" w:rsidR="00A93384" w:rsidRDefault="00A93384" w:rsidP="00A93384">
            <w:pPr>
              <w:pStyle w:val="ListParagraph"/>
              <w:numPr>
                <w:ilvl w:val="0"/>
                <w:numId w:val="19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29CF4674" w14:textId="77777777" w:rsidR="00A93384" w:rsidRPr="00A93384" w:rsidRDefault="00A93384" w:rsidP="00A93384">
            <w:pPr>
              <w:spacing w:line="200" w:lineRule="exact"/>
              <w:rPr>
                <w:w w:val="102"/>
              </w:rPr>
            </w:pPr>
            <w:r w:rsidRPr="00A93384">
              <w:rPr>
                <w:w w:val="102"/>
              </w:rPr>
              <w:t xml:space="preserve">Tanah </w:t>
            </w:r>
            <w:r>
              <w:rPr>
                <w:w w:val="102"/>
              </w:rPr>
              <w:t>l</w:t>
            </w:r>
            <w:r w:rsidRPr="00A93384">
              <w:rPr>
                <w:w w:val="102"/>
              </w:rPr>
              <w:t>o</w:t>
            </w:r>
            <w:r>
              <w:rPr>
                <w:w w:val="102"/>
              </w:rPr>
              <w:t>ngsor</w:t>
            </w:r>
          </w:p>
        </w:tc>
        <w:sdt>
          <w:sdtPr>
            <w:id w:val="-1359120360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0FCE9B4C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6D35" w14:textId="77777777" w:rsidR="00A93384" w:rsidRDefault="00A93384" w:rsidP="00A93384">
            <w:r>
              <w:t>Ya</w:t>
            </w:r>
          </w:p>
        </w:tc>
        <w:sdt>
          <w:sdtPr>
            <w:id w:val="-1651134928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F23F61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71763DC2" w14:textId="77777777" w:rsidR="00A93384" w:rsidRDefault="00A93384" w:rsidP="00A93384">
            <w:r>
              <w:t>Tidak</w:t>
            </w:r>
          </w:p>
        </w:tc>
      </w:tr>
      <w:tr w:rsidR="00560CAB" w:rsidRPr="00560CAB" w14:paraId="13187099" w14:textId="77777777" w:rsidTr="001933BE">
        <w:tc>
          <w:tcPr>
            <w:tcW w:w="230" w:type="pct"/>
            <w:gridSpan w:val="2"/>
          </w:tcPr>
          <w:p w14:paraId="19D26CCA" w14:textId="77777777" w:rsidR="00A93384" w:rsidRPr="00560CAB" w:rsidRDefault="00A93384" w:rsidP="00A93384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38A4535B" w14:textId="77777777" w:rsidR="00A93384" w:rsidRPr="00560CAB" w:rsidRDefault="00A93384" w:rsidP="00A93384">
            <w:pPr>
              <w:pStyle w:val="ListParagraph"/>
              <w:numPr>
                <w:ilvl w:val="0"/>
                <w:numId w:val="19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1E98F6" w14:textId="77777777" w:rsidR="00A93384" w:rsidRPr="00560CAB" w:rsidRDefault="00A14076" w:rsidP="00A93384">
            <w:pPr>
              <w:spacing w:line="200" w:lineRule="exact"/>
              <w:rPr>
                <w:color w:val="FF0000"/>
                <w:w w:val="102"/>
              </w:rPr>
            </w:pPr>
            <w:r w:rsidRPr="00560CAB">
              <w:rPr>
                <w:color w:val="FF0000"/>
                <w:w w:val="102"/>
              </w:rPr>
              <w:t>Angin pu</w:t>
            </w:r>
            <w:r w:rsidR="00A93384" w:rsidRPr="00560CAB">
              <w:rPr>
                <w:color w:val="FF0000"/>
                <w:w w:val="102"/>
              </w:rPr>
              <w:t>ting beliung</w:t>
            </w:r>
          </w:p>
        </w:tc>
        <w:sdt>
          <w:sdtPr>
            <w:rPr>
              <w:color w:val="FF0000"/>
            </w:rPr>
            <w:id w:val="-1147043787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DED31C" w14:textId="77777777" w:rsidR="00A93384" w:rsidRPr="00560CAB" w:rsidRDefault="00A93384" w:rsidP="00A93384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A66C" w14:textId="77777777" w:rsidR="00A93384" w:rsidRPr="00560CAB" w:rsidRDefault="00A93384" w:rsidP="00A93384">
            <w:pPr>
              <w:rPr>
                <w:color w:val="FF0000"/>
              </w:rPr>
            </w:pPr>
            <w:r w:rsidRPr="00560CA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68498775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DE617E" w14:textId="77777777" w:rsidR="00A93384" w:rsidRPr="00560CAB" w:rsidRDefault="00A93384" w:rsidP="00A93384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4ED399" w14:textId="77777777" w:rsidR="00A93384" w:rsidRPr="00560CAB" w:rsidRDefault="00A93384" w:rsidP="00A93384">
            <w:pPr>
              <w:rPr>
                <w:color w:val="FF0000"/>
              </w:rPr>
            </w:pPr>
            <w:r w:rsidRPr="00560CAB">
              <w:rPr>
                <w:color w:val="FF0000"/>
              </w:rPr>
              <w:t>Tidak</w:t>
            </w:r>
          </w:p>
        </w:tc>
      </w:tr>
      <w:tr w:rsidR="00A93384" w14:paraId="35EBC860" w14:textId="77777777" w:rsidTr="001933BE">
        <w:tc>
          <w:tcPr>
            <w:tcW w:w="230" w:type="pct"/>
            <w:gridSpan w:val="2"/>
          </w:tcPr>
          <w:p w14:paraId="2BA45328" w14:textId="77777777" w:rsidR="00A93384" w:rsidRDefault="00A93384" w:rsidP="00A93384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5A16FA80" w14:textId="77777777" w:rsidR="00A93384" w:rsidRDefault="00A93384" w:rsidP="00A93384">
            <w:pPr>
              <w:pStyle w:val="ListParagraph"/>
              <w:numPr>
                <w:ilvl w:val="0"/>
                <w:numId w:val="19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94D997" w14:textId="77777777" w:rsidR="00A93384" w:rsidRPr="00A93384" w:rsidRDefault="00A93384" w:rsidP="00A93384">
            <w:pPr>
              <w:spacing w:line="200" w:lineRule="exact"/>
              <w:rPr>
                <w:w w:val="102"/>
              </w:rPr>
            </w:pPr>
            <w:r>
              <w:rPr>
                <w:w w:val="102"/>
              </w:rPr>
              <w:t>Kebakaran</w:t>
            </w:r>
          </w:p>
        </w:tc>
        <w:sdt>
          <w:sdtPr>
            <w:id w:val="904645955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F6C4E91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1347" w14:textId="77777777" w:rsidR="00A93384" w:rsidRDefault="00A93384" w:rsidP="00A93384">
            <w:r>
              <w:t>Ya</w:t>
            </w:r>
          </w:p>
        </w:tc>
        <w:sdt>
          <w:sdtPr>
            <w:id w:val="-26122967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635559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CE06E7" w14:textId="77777777" w:rsidR="00A93384" w:rsidRDefault="00A93384" w:rsidP="00A93384">
            <w:r>
              <w:t>Tidak</w:t>
            </w:r>
          </w:p>
        </w:tc>
      </w:tr>
      <w:tr w:rsidR="00560CAB" w:rsidRPr="00560CAB" w14:paraId="0C4216F5" w14:textId="77777777" w:rsidTr="001933BE">
        <w:tc>
          <w:tcPr>
            <w:tcW w:w="230" w:type="pct"/>
            <w:gridSpan w:val="2"/>
          </w:tcPr>
          <w:p w14:paraId="3172D97A" w14:textId="77777777" w:rsidR="00A93384" w:rsidRPr="00560CAB" w:rsidRDefault="00A93384" w:rsidP="00A93384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1E0DE58E" w14:textId="77777777" w:rsidR="00A93384" w:rsidRPr="00560CAB" w:rsidRDefault="00A93384" w:rsidP="00A93384">
            <w:pPr>
              <w:pStyle w:val="ListParagraph"/>
              <w:numPr>
                <w:ilvl w:val="0"/>
                <w:numId w:val="19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2C2FF6" w14:textId="77777777" w:rsidR="00A93384" w:rsidRPr="00560CAB" w:rsidRDefault="00560CAB" w:rsidP="00A93384">
            <w:pPr>
              <w:spacing w:line="200" w:lineRule="exact"/>
              <w:rPr>
                <w:color w:val="FF0000"/>
                <w:w w:val="102"/>
              </w:rPr>
            </w:pPr>
            <w:r>
              <w:rPr>
                <w:color w:val="FF0000"/>
                <w:w w:val="102"/>
              </w:rPr>
              <w:t>Gagal panen</w:t>
            </w:r>
          </w:p>
        </w:tc>
        <w:sdt>
          <w:sdtPr>
            <w:rPr>
              <w:color w:val="FF0000"/>
            </w:rPr>
            <w:id w:val="-880248631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38ACC3" w14:textId="77777777" w:rsidR="00A93384" w:rsidRPr="00560CAB" w:rsidRDefault="00A93384" w:rsidP="00A93384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77C0" w14:textId="77777777" w:rsidR="00A93384" w:rsidRPr="00560CAB" w:rsidRDefault="00A93384" w:rsidP="00A93384">
            <w:pPr>
              <w:rPr>
                <w:color w:val="FF0000"/>
              </w:rPr>
            </w:pPr>
            <w:r w:rsidRPr="00560CA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59151279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426E276" w14:textId="77777777" w:rsidR="00A93384" w:rsidRPr="00560CAB" w:rsidRDefault="00A93384" w:rsidP="00A93384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A76F2" w14:textId="77777777" w:rsidR="00A93384" w:rsidRPr="00560CAB" w:rsidRDefault="00A93384" w:rsidP="00A93384">
            <w:pPr>
              <w:rPr>
                <w:color w:val="FF0000"/>
              </w:rPr>
            </w:pPr>
            <w:r w:rsidRPr="00560CAB">
              <w:rPr>
                <w:color w:val="FF0000"/>
              </w:rPr>
              <w:t>Tidak</w:t>
            </w:r>
          </w:p>
        </w:tc>
      </w:tr>
      <w:tr w:rsidR="00A93384" w14:paraId="40C7C96A" w14:textId="77777777" w:rsidTr="001933BE">
        <w:tc>
          <w:tcPr>
            <w:tcW w:w="230" w:type="pct"/>
            <w:gridSpan w:val="2"/>
          </w:tcPr>
          <w:p w14:paraId="5E775DD7" w14:textId="77777777" w:rsidR="00A93384" w:rsidRDefault="00A93384" w:rsidP="00A93384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2457DAB9" w14:textId="77777777" w:rsidR="00A93384" w:rsidRDefault="00A93384" w:rsidP="00A93384">
            <w:pPr>
              <w:pStyle w:val="ListParagraph"/>
              <w:numPr>
                <w:ilvl w:val="0"/>
                <w:numId w:val="19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6EA7F9" w14:textId="77777777" w:rsidR="00A93384" w:rsidRPr="00A93384" w:rsidRDefault="00A93384" w:rsidP="00A93384">
            <w:pPr>
              <w:spacing w:line="200" w:lineRule="exact"/>
              <w:rPr>
                <w:w w:val="102"/>
              </w:rPr>
            </w:pPr>
            <w:r w:rsidRPr="00A93384">
              <w:rPr>
                <w:w w:val="102"/>
              </w:rPr>
              <w:t xml:space="preserve">Gunung </w:t>
            </w:r>
            <w:r>
              <w:rPr>
                <w:w w:val="102"/>
              </w:rPr>
              <w:t>mele</w:t>
            </w:r>
            <w:r w:rsidRPr="00A93384">
              <w:rPr>
                <w:w w:val="102"/>
              </w:rPr>
              <w:t>t</w:t>
            </w:r>
            <w:r>
              <w:rPr>
                <w:w w:val="102"/>
              </w:rPr>
              <w:t>u</w:t>
            </w:r>
            <w:r w:rsidR="00A14076">
              <w:rPr>
                <w:w w:val="102"/>
              </w:rPr>
              <w:t>s</w:t>
            </w:r>
          </w:p>
        </w:tc>
        <w:sdt>
          <w:sdtPr>
            <w:id w:val="329491418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2EE137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A1B7" w14:textId="77777777" w:rsidR="00A93384" w:rsidRDefault="00A93384" w:rsidP="00A93384">
            <w:r>
              <w:t>Ya</w:t>
            </w:r>
          </w:p>
        </w:tc>
        <w:sdt>
          <w:sdtPr>
            <w:id w:val="97070576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82E62A" w14:textId="77777777" w:rsidR="00A93384" w:rsidRDefault="00A93384" w:rsidP="00A933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C49652" w14:textId="77777777" w:rsidR="00A93384" w:rsidRDefault="00A93384" w:rsidP="00A93384">
            <w:r>
              <w:t>Tidak</w:t>
            </w:r>
          </w:p>
        </w:tc>
      </w:tr>
      <w:tr w:rsidR="00A14076" w14:paraId="065E4D18" w14:textId="77777777" w:rsidTr="001933BE">
        <w:tc>
          <w:tcPr>
            <w:tcW w:w="230" w:type="pct"/>
            <w:gridSpan w:val="2"/>
          </w:tcPr>
          <w:p w14:paraId="4B86CAA3" w14:textId="77777777" w:rsidR="00A14076" w:rsidRDefault="00A14076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4"/>
          </w:tcPr>
          <w:p w14:paraId="0D18B4F9" w14:textId="77777777" w:rsidR="00A14076" w:rsidRDefault="00A14076" w:rsidP="00403318">
            <w:r w:rsidRPr="00A14076">
              <w:t>Apakah hari dan jam terjadinya gempa bumi dapat diketahui dengan pasti sebelumnya?</w:t>
            </w:r>
          </w:p>
        </w:tc>
        <w:sdt>
          <w:sdtPr>
            <w:id w:val="2045938987"/>
          </w:sdtPr>
          <w:sdtContent>
            <w:tc>
              <w:tcPr>
                <w:tcW w:w="240" w:type="pct"/>
                <w:gridSpan w:val="2"/>
              </w:tcPr>
              <w:p w14:paraId="07E35B33" w14:textId="77777777" w:rsidR="00A14076" w:rsidRDefault="00560CAB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382E637B" w14:textId="77777777" w:rsidR="00A14076" w:rsidRDefault="00A14076" w:rsidP="00403318">
            <w:r>
              <w:t>Ya</w:t>
            </w:r>
          </w:p>
        </w:tc>
        <w:sdt>
          <w:sdtPr>
            <w:id w:val="-52472954"/>
          </w:sdtPr>
          <w:sdtContent>
            <w:tc>
              <w:tcPr>
                <w:tcW w:w="236" w:type="pct"/>
              </w:tcPr>
              <w:p w14:paraId="66AB491D" w14:textId="77777777" w:rsidR="00A14076" w:rsidRDefault="00A14076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</w:tcPr>
          <w:p w14:paraId="5420B8CC" w14:textId="77777777" w:rsidR="00A14076" w:rsidRDefault="00A14076" w:rsidP="00403318">
            <w:r>
              <w:t>Tidak</w:t>
            </w:r>
          </w:p>
        </w:tc>
      </w:tr>
      <w:tr w:rsidR="00A14076" w14:paraId="12C1A016" w14:textId="77777777" w:rsidTr="001933BE">
        <w:tc>
          <w:tcPr>
            <w:tcW w:w="230" w:type="pct"/>
            <w:gridSpan w:val="2"/>
          </w:tcPr>
          <w:p w14:paraId="6AC0432B" w14:textId="77777777" w:rsidR="00A14076" w:rsidRDefault="00A14076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6CDDC453" w14:textId="6C23B28D" w:rsidR="00A14076" w:rsidRDefault="00560CAB" w:rsidP="00A7037B">
            <w:r w:rsidRPr="00560CAB">
              <w:t xml:space="preserve">Manakah </w:t>
            </w:r>
            <w:r w:rsidR="00A7037B">
              <w:t>di</w:t>
            </w:r>
            <w:ins w:id="4" w:author="Dear Sinandang" w:date="2018-02-10T15:46:00Z">
              <w:r w:rsidR="00F72746">
                <w:t xml:space="preserve"> </w:t>
              </w:r>
            </w:ins>
            <w:r w:rsidR="00A7037B">
              <w:t xml:space="preserve">bawah ini yang merupakan </w:t>
            </w:r>
            <w:r w:rsidRPr="00560CAB">
              <w:t>ciri-ciri gempa</w:t>
            </w:r>
            <w:r>
              <w:t xml:space="preserve"> bumi</w:t>
            </w:r>
            <w:r w:rsidRPr="00560CAB">
              <w:t xml:space="preserve"> yang dapat </w:t>
            </w:r>
            <w:r w:rsidR="00A7037B">
              <w:t>menyebabkan bencana</w:t>
            </w:r>
            <w:r w:rsidRPr="00560CAB">
              <w:t>?</w:t>
            </w:r>
          </w:p>
        </w:tc>
      </w:tr>
      <w:tr w:rsidR="00560CAB" w:rsidRPr="00560CAB" w14:paraId="6E931906" w14:textId="77777777" w:rsidTr="001933BE">
        <w:tc>
          <w:tcPr>
            <w:tcW w:w="230" w:type="pct"/>
            <w:gridSpan w:val="2"/>
          </w:tcPr>
          <w:p w14:paraId="29273041" w14:textId="77777777" w:rsidR="00560CAB" w:rsidRPr="00560CAB" w:rsidRDefault="00560CAB" w:rsidP="00560CAB">
            <w:pPr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5F72F34C" w14:textId="77777777" w:rsidR="00560CAB" w:rsidRPr="00560CAB" w:rsidRDefault="00560CAB" w:rsidP="00560CAB">
            <w:pPr>
              <w:pStyle w:val="ListParagraph"/>
              <w:numPr>
                <w:ilvl w:val="0"/>
                <w:numId w:val="20"/>
              </w:numPr>
              <w:spacing w:befor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57EC819A" w14:textId="77777777" w:rsidR="00560CAB" w:rsidRPr="00560CAB" w:rsidRDefault="00560CAB" w:rsidP="00560CAB">
            <w:pPr>
              <w:spacing w:line="200" w:lineRule="exact"/>
              <w:rPr>
                <w:color w:val="FF0000"/>
              </w:rPr>
            </w:pPr>
            <w:r w:rsidRPr="00560CAB">
              <w:rPr>
                <w:color w:val="FF0000"/>
              </w:rPr>
              <w:t>Cuaca mendung dan tampak akan hujan</w:t>
            </w:r>
          </w:p>
        </w:tc>
        <w:sdt>
          <w:sdtPr>
            <w:rPr>
              <w:color w:val="FF0000"/>
            </w:rPr>
            <w:id w:val="532699180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2734C65E" w14:textId="77777777" w:rsidR="00560CAB" w:rsidRPr="00560CAB" w:rsidRDefault="00560CAB" w:rsidP="00560CAB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A53" w14:textId="77777777" w:rsidR="00560CAB" w:rsidRPr="00560CAB" w:rsidRDefault="00560CAB" w:rsidP="00560CAB">
            <w:pPr>
              <w:rPr>
                <w:color w:val="FF0000"/>
              </w:rPr>
            </w:pPr>
            <w:r w:rsidRPr="00560CA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24796454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6BAC224" w14:textId="77777777" w:rsidR="00560CAB" w:rsidRPr="00560CAB" w:rsidRDefault="00560CAB" w:rsidP="00560CAB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25B6BD91" w14:textId="77777777" w:rsidR="00560CAB" w:rsidRPr="00560CAB" w:rsidRDefault="00560CAB" w:rsidP="00560CAB">
            <w:pPr>
              <w:rPr>
                <w:color w:val="FF0000"/>
              </w:rPr>
            </w:pPr>
            <w:r w:rsidRPr="00560CAB">
              <w:rPr>
                <w:color w:val="FF0000"/>
              </w:rPr>
              <w:t>Tidak</w:t>
            </w:r>
          </w:p>
        </w:tc>
      </w:tr>
      <w:tr w:rsidR="00560CAB" w14:paraId="35CE4CEC" w14:textId="77777777" w:rsidTr="001933BE">
        <w:tc>
          <w:tcPr>
            <w:tcW w:w="230" w:type="pct"/>
            <w:gridSpan w:val="2"/>
          </w:tcPr>
          <w:p w14:paraId="1C33E19C" w14:textId="77777777" w:rsidR="00560CAB" w:rsidRDefault="00560CAB" w:rsidP="00560CAB"/>
        </w:tc>
        <w:tc>
          <w:tcPr>
            <w:tcW w:w="240" w:type="pct"/>
            <w:gridSpan w:val="2"/>
            <w:vAlign w:val="center"/>
          </w:tcPr>
          <w:p w14:paraId="0D62DCD7" w14:textId="77777777" w:rsidR="00560CAB" w:rsidRDefault="00560CAB" w:rsidP="00560CAB">
            <w:pPr>
              <w:pStyle w:val="ListParagraph"/>
              <w:numPr>
                <w:ilvl w:val="0"/>
                <w:numId w:val="20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24BEDC4E" w14:textId="77777777" w:rsidR="00560CAB" w:rsidRDefault="00560CAB" w:rsidP="00560CAB">
            <w:pPr>
              <w:spacing w:line="200" w:lineRule="exact"/>
            </w:pPr>
            <w:r>
              <w:t>Lemari di kelas roboh</w:t>
            </w:r>
          </w:p>
        </w:tc>
        <w:sdt>
          <w:sdtPr>
            <w:id w:val="1552653181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491658A7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E0F9" w14:textId="77777777" w:rsidR="00560CAB" w:rsidRDefault="00560CAB" w:rsidP="00560CAB">
            <w:r>
              <w:t>Ya</w:t>
            </w:r>
          </w:p>
        </w:tc>
        <w:sdt>
          <w:sdtPr>
            <w:id w:val="1908490465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EA9649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3F9442AA" w14:textId="77777777" w:rsidR="00560CAB" w:rsidRDefault="00560CAB" w:rsidP="00560CAB">
            <w:r>
              <w:t>Tidak</w:t>
            </w:r>
          </w:p>
        </w:tc>
      </w:tr>
      <w:tr w:rsidR="00560CAB" w14:paraId="7C2F958A" w14:textId="77777777" w:rsidTr="001933BE">
        <w:tc>
          <w:tcPr>
            <w:tcW w:w="230" w:type="pct"/>
            <w:gridSpan w:val="2"/>
          </w:tcPr>
          <w:p w14:paraId="4669D96B" w14:textId="77777777" w:rsidR="00560CAB" w:rsidRDefault="00560CAB" w:rsidP="00560CA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65C6B5FC" w14:textId="77777777" w:rsidR="00560CAB" w:rsidRDefault="00560CAB" w:rsidP="00560CAB">
            <w:pPr>
              <w:pStyle w:val="ListParagraph"/>
              <w:numPr>
                <w:ilvl w:val="0"/>
                <w:numId w:val="20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4075C4" w14:textId="77777777" w:rsidR="00560CAB" w:rsidRDefault="00560CAB" w:rsidP="00560CAB">
            <w:pPr>
              <w:spacing w:line="200" w:lineRule="exact"/>
            </w:pPr>
            <w:r>
              <w:t>Dinding bangunan bergetar dan kaca pecah</w:t>
            </w:r>
          </w:p>
        </w:tc>
        <w:sdt>
          <w:sdtPr>
            <w:id w:val="1112782692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F2A54A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CD7E" w14:textId="77777777" w:rsidR="00560CAB" w:rsidRDefault="00560CAB" w:rsidP="00560CAB">
            <w:r>
              <w:t>Ya</w:t>
            </w:r>
          </w:p>
        </w:tc>
        <w:sdt>
          <w:sdtPr>
            <w:id w:val="-37801039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C72ACB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C1ADA7" w14:textId="77777777" w:rsidR="00560CAB" w:rsidRDefault="00560CAB" w:rsidP="00560CAB">
            <w:r>
              <w:t>Tidak</w:t>
            </w:r>
          </w:p>
        </w:tc>
      </w:tr>
      <w:tr w:rsidR="00560CAB" w14:paraId="2F394199" w14:textId="77777777" w:rsidTr="001933BE">
        <w:tc>
          <w:tcPr>
            <w:tcW w:w="230" w:type="pct"/>
            <w:gridSpan w:val="2"/>
          </w:tcPr>
          <w:p w14:paraId="0DA70ECE" w14:textId="77777777" w:rsidR="00560CAB" w:rsidRDefault="00560CAB" w:rsidP="00560CA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5CEFAFCE" w14:textId="77777777" w:rsidR="00560CAB" w:rsidRDefault="00560CAB" w:rsidP="00560CAB">
            <w:pPr>
              <w:pStyle w:val="ListParagraph"/>
              <w:numPr>
                <w:ilvl w:val="0"/>
                <w:numId w:val="20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3849CD" w14:textId="77777777" w:rsidR="00560CAB" w:rsidRDefault="00560CAB" w:rsidP="00560CAB">
            <w:pPr>
              <w:spacing w:line="200" w:lineRule="exact"/>
            </w:pPr>
            <w:r>
              <w:t>Sulit berdiri atau membuat orang terjatuh</w:t>
            </w:r>
          </w:p>
        </w:tc>
        <w:sdt>
          <w:sdtPr>
            <w:id w:val="716253569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7420C0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5984" w14:textId="77777777" w:rsidR="00560CAB" w:rsidRDefault="00560CAB" w:rsidP="00560CAB">
            <w:r>
              <w:t>Ya</w:t>
            </w:r>
          </w:p>
        </w:tc>
        <w:sdt>
          <w:sdtPr>
            <w:id w:val="-190992209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8BE8DB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70F379" w14:textId="77777777" w:rsidR="00560CAB" w:rsidRDefault="00560CAB" w:rsidP="00560CAB">
            <w:r>
              <w:t>Tidak</w:t>
            </w:r>
          </w:p>
        </w:tc>
      </w:tr>
      <w:tr w:rsidR="00560CAB" w:rsidRPr="00560CAB" w14:paraId="588789F4" w14:textId="77777777" w:rsidTr="001933BE">
        <w:tc>
          <w:tcPr>
            <w:tcW w:w="230" w:type="pct"/>
            <w:gridSpan w:val="2"/>
          </w:tcPr>
          <w:p w14:paraId="42965FDA" w14:textId="77777777" w:rsidR="00560CAB" w:rsidRPr="00560CAB" w:rsidRDefault="00560CAB" w:rsidP="00560CAB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1DE7FCCC" w14:textId="77777777" w:rsidR="00560CAB" w:rsidRPr="00560CAB" w:rsidRDefault="00560CAB" w:rsidP="00560CAB">
            <w:pPr>
              <w:pStyle w:val="ListParagraph"/>
              <w:numPr>
                <w:ilvl w:val="0"/>
                <w:numId w:val="20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D9E657" w14:textId="77777777" w:rsidR="00560CAB" w:rsidRPr="00560CAB" w:rsidRDefault="00560CAB" w:rsidP="00560CAB">
            <w:pPr>
              <w:spacing w:line="200" w:lineRule="exact"/>
              <w:rPr>
                <w:color w:val="FF0000"/>
              </w:rPr>
            </w:pPr>
            <w:r w:rsidRPr="00560CAB">
              <w:rPr>
                <w:color w:val="FF0000"/>
              </w:rPr>
              <w:t>Muncul petir dan angin kencang</w:t>
            </w:r>
          </w:p>
        </w:tc>
        <w:sdt>
          <w:sdtPr>
            <w:rPr>
              <w:color w:val="FF0000"/>
            </w:rPr>
            <w:id w:val="-1679575664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D667558" w14:textId="77777777" w:rsidR="00560CAB" w:rsidRPr="00560CAB" w:rsidRDefault="00560CAB" w:rsidP="00560CAB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6D5C" w14:textId="77777777" w:rsidR="00560CAB" w:rsidRPr="00560CAB" w:rsidRDefault="00560CAB" w:rsidP="00560CAB">
            <w:pPr>
              <w:rPr>
                <w:color w:val="FF0000"/>
              </w:rPr>
            </w:pPr>
            <w:r w:rsidRPr="00560CA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125458344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1604BB2" w14:textId="77777777" w:rsidR="00560CAB" w:rsidRPr="00560CAB" w:rsidRDefault="00560CAB" w:rsidP="00560CAB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44CD5F" w14:textId="77777777" w:rsidR="00560CAB" w:rsidRPr="00560CAB" w:rsidRDefault="00560CAB" w:rsidP="00560CAB">
            <w:pPr>
              <w:rPr>
                <w:color w:val="FF0000"/>
              </w:rPr>
            </w:pPr>
            <w:r w:rsidRPr="00560CAB">
              <w:rPr>
                <w:color w:val="FF0000"/>
              </w:rPr>
              <w:t>Tidak</w:t>
            </w:r>
          </w:p>
        </w:tc>
      </w:tr>
      <w:tr w:rsidR="00A7037B" w14:paraId="4B3D4D59" w14:textId="77777777" w:rsidTr="001933BE">
        <w:tc>
          <w:tcPr>
            <w:tcW w:w="230" w:type="pct"/>
            <w:gridSpan w:val="2"/>
          </w:tcPr>
          <w:p w14:paraId="2558E333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5E10F2BE" w14:textId="591237C3" w:rsidR="00A7037B" w:rsidRDefault="00A7037B" w:rsidP="00A7037B">
            <w:r>
              <w:t>Apa yang bisa kita lakukan di sekolah untuk mengurangi dampak gempa?</w:t>
            </w:r>
          </w:p>
        </w:tc>
      </w:tr>
      <w:tr w:rsidR="00A7037B" w:rsidRPr="00A7037B" w14:paraId="65CB7D1D" w14:textId="77777777" w:rsidTr="001933BE">
        <w:tc>
          <w:tcPr>
            <w:tcW w:w="230" w:type="pct"/>
            <w:gridSpan w:val="2"/>
          </w:tcPr>
          <w:p w14:paraId="09CD1F82" w14:textId="77777777" w:rsidR="00A7037B" w:rsidRPr="00A7037B" w:rsidRDefault="00A7037B" w:rsidP="00A7037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1D3E7F57" w14:textId="77777777" w:rsidR="00A7037B" w:rsidRPr="00A7037B" w:rsidRDefault="00A7037B" w:rsidP="00A7037B">
            <w:pPr>
              <w:pStyle w:val="ListParagraph"/>
              <w:numPr>
                <w:ilvl w:val="0"/>
                <w:numId w:val="21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A80087" w14:textId="37EA8CC6" w:rsidR="00A7037B" w:rsidRPr="00A7037B" w:rsidRDefault="00A7037B" w:rsidP="00A7037B">
            <w:pPr>
              <w:spacing w:line="200" w:lineRule="exact"/>
            </w:pPr>
            <w:r w:rsidRPr="00A7037B">
              <w:t>Memaku dan mengikat lemari ke dinding</w:t>
            </w:r>
          </w:p>
        </w:tc>
        <w:sdt>
          <w:sdtPr>
            <w:id w:val="1407647548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528FF4E" w14:textId="77777777" w:rsidR="00A7037B" w:rsidRPr="00A7037B" w:rsidRDefault="00A7037B" w:rsidP="00A7037B">
                <w:pPr>
                  <w:jc w:val="center"/>
                </w:pPr>
                <w:r w:rsidRPr="00A703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1906" w14:textId="77777777" w:rsidR="00A7037B" w:rsidRPr="00A7037B" w:rsidRDefault="00A7037B" w:rsidP="00A7037B">
            <w:r w:rsidRPr="00A7037B">
              <w:t>Ya</w:t>
            </w:r>
          </w:p>
        </w:tc>
        <w:sdt>
          <w:sdtPr>
            <w:id w:val="52953782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E7B74F" w14:textId="77777777" w:rsidR="00A7037B" w:rsidRPr="00A7037B" w:rsidRDefault="00A7037B" w:rsidP="00A7037B">
                <w:pPr>
                  <w:jc w:val="center"/>
                </w:pPr>
                <w:r w:rsidRPr="00A703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7035C4" w14:textId="77777777" w:rsidR="00A7037B" w:rsidRPr="00A7037B" w:rsidRDefault="00A7037B" w:rsidP="00A7037B">
            <w:r w:rsidRPr="00A7037B">
              <w:t>Tidak</w:t>
            </w:r>
          </w:p>
        </w:tc>
      </w:tr>
      <w:tr w:rsidR="00A7037B" w14:paraId="39F604F2" w14:textId="77777777" w:rsidTr="001933BE">
        <w:tc>
          <w:tcPr>
            <w:tcW w:w="230" w:type="pct"/>
            <w:gridSpan w:val="2"/>
          </w:tcPr>
          <w:p w14:paraId="4A8BA45E" w14:textId="77777777" w:rsidR="00A7037B" w:rsidRDefault="00A7037B" w:rsidP="00A7037B"/>
        </w:tc>
        <w:tc>
          <w:tcPr>
            <w:tcW w:w="240" w:type="pct"/>
            <w:gridSpan w:val="2"/>
            <w:vAlign w:val="center"/>
          </w:tcPr>
          <w:p w14:paraId="6A2D7407" w14:textId="77777777" w:rsidR="00A7037B" w:rsidRDefault="00A7037B" w:rsidP="00A7037B">
            <w:pPr>
              <w:pStyle w:val="ListParagraph"/>
              <w:numPr>
                <w:ilvl w:val="0"/>
                <w:numId w:val="21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6CC90E20" w14:textId="4D013E32" w:rsidR="00A7037B" w:rsidRDefault="00A7037B" w:rsidP="00A7037B">
            <w:pPr>
              <w:spacing w:line="200" w:lineRule="exact"/>
            </w:pPr>
            <w:r w:rsidRPr="002B0805">
              <w:t xml:space="preserve">Memastikan pintu membuka ke arah luar </w:t>
            </w:r>
          </w:p>
        </w:tc>
        <w:sdt>
          <w:sdtPr>
            <w:id w:val="265270227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82FDCCE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BC5A" w14:textId="77777777" w:rsidR="00A7037B" w:rsidRDefault="00A7037B" w:rsidP="00A7037B">
            <w:r>
              <w:t>Ya</w:t>
            </w:r>
          </w:p>
        </w:tc>
        <w:sdt>
          <w:sdtPr>
            <w:id w:val="118416034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E4A9BA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4C502707" w14:textId="77777777" w:rsidR="00A7037B" w:rsidRDefault="00A7037B" w:rsidP="00A7037B">
            <w:r>
              <w:t>Tidak</w:t>
            </w:r>
          </w:p>
        </w:tc>
      </w:tr>
      <w:tr w:rsidR="00A7037B" w14:paraId="2097B0D3" w14:textId="77777777" w:rsidTr="001933BE">
        <w:tc>
          <w:tcPr>
            <w:tcW w:w="230" w:type="pct"/>
            <w:gridSpan w:val="2"/>
          </w:tcPr>
          <w:p w14:paraId="2E2883BE" w14:textId="77777777" w:rsidR="00A7037B" w:rsidRDefault="00A7037B" w:rsidP="00A7037B"/>
        </w:tc>
        <w:tc>
          <w:tcPr>
            <w:tcW w:w="240" w:type="pct"/>
            <w:gridSpan w:val="2"/>
            <w:vAlign w:val="center"/>
          </w:tcPr>
          <w:p w14:paraId="6352E2F8" w14:textId="77777777" w:rsidR="00A7037B" w:rsidRDefault="00A7037B" w:rsidP="00A7037B">
            <w:pPr>
              <w:pStyle w:val="ListParagraph"/>
              <w:numPr>
                <w:ilvl w:val="0"/>
                <w:numId w:val="21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7DDA20DA" w14:textId="1ABEECD6" w:rsidR="00A7037B" w:rsidRDefault="00A7037B" w:rsidP="00A7037B">
            <w:pPr>
              <w:spacing w:line="200" w:lineRule="exact"/>
            </w:pPr>
            <w:r w:rsidRPr="002B0805">
              <w:t>Memasang kaca film di jendela kaca</w:t>
            </w:r>
          </w:p>
        </w:tc>
        <w:sdt>
          <w:sdtPr>
            <w:id w:val="-1158994419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42B4674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A255" w14:textId="77777777" w:rsidR="00A7037B" w:rsidRDefault="00A7037B" w:rsidP="00A7037B">
            <w:r>
              <w:t>Ya</w:t>
            </w:r>
          </w:p>
        </w:tc>
        <w:sdt>
          <w:sdtPr>
            <w:id w:val="169378118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72A10D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2F99211A" w14:textId="77777777" w:rsidR="00A7037B" w:rsidRDefault="00A7037B" w:rsidP="00A7037B">
            <w:r>
              <w:t>Tidak</w:t>
            </w:r>
          </w:p>
        </w:tc>
      </w:tr>
      <w:tr w:rsidR="00A7037B" w14:paraId="37D246A3" w14:textId="77777777" w:rsidTr="001933BE">
        <w:tc>
          <w:tcPr>
            <w:tcW w:w="230" w:type="pct"/>
            <w:gridSpan w:val="2"/>
          </w:tcPr>
          <w:p w14:paraId="766741FA" w14:textId="77777777" w:rsidR="00A7037B" w:rsidRDefault="00A7037B" w:rsidP="00A7037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725AFDEB" w14:textId="77777777" w:rsidR="00A7037B" w:rsidRDefault="00A7037B" w:rsidP="00A7037B">
            <w:pPr>
              <w:pStyle w:val="ListParagraph"/>
              <w:numPr>
                <w:ilvl w:val="0"/>
                <w:numId w:val="21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C0201" w14:textId="5DC86573" w:rsidR="00A7037B" w:rsidRDefault="00A7037B">
            <w:pPr>
              <w:spacing w:line="200" w:lineRule="exact"/>
            </w:pPr>
            <w:r w:rsidRPr="002B0805">
              <w:t xml:space="preserve">Menempatkan siswa </w:t>
            </w:r>
            <w:del w:id="5" w:author="Dear Sinandang" w:date="2018-02-10T15:56:00Z">
              <w:r w:rsidRPr="002B0805" w:rsidDel="008E18B0">
                <w:delText>berkebutuhan khusus</w:delText>
              </w:r>
            </w:del>
            <w:ins w:id="6" w:author="Dear Sinandang" w:date="2018-02-10T15:56:00Z">
              <w:r w:rsidR="008E18B0">
                <w:t>penyandang disabilitas</w:t>
              </w:r>
            </w:ins>
            <w:r w:rsidRPr="002B0805">
              <w:t xml:space="preserve"> di tempat yang paling mudah mengakses pintu keluar</w:t>
            </w:r>
          </w:p>
        </w:tc>
        <w:sdt>
          <w:sdtPr>
            <w:id w:val="-968822353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875ADEA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C3C6" w14:textId="77777777" w:rsidR="00A7037B" w:rsidRDefault="00A7037B" w:rsidP="00A7037B">
            <w:r>
              <w:t>Ya</w:t>
            </w:r>
          </w:p>
        </w:tc>
        <w:sdt>
          <w:sdtPr>
            <w:id w:val="100200915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6C4DA3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EB1D5C" w14:textId="77777777" w:rsidR="00A7037B" w:rsidRDefault="00A7037B" w:rsidP="00A7037B">
            <w:r>
              <w:t>Tidak</w:t>
            </w:r>
          </w:p>
        </w:tc>
      </w:tr>
      <w:tr w:rsidR="00A7037B" w:rsidRPr="00A7037B" w14:paraId="3AFC3460" w14:textId="77777777" w:rsidTr="001933BE">
        <w:tc>
          <w:tcPr>
            <w:tcW w:w="230" w:type="pct"/>
            <w:gridSpan w:val="2"/>
          </w:tcPr>
          <w:p w14:paraId="18ECB5F5" w14:textId="77777777" w:rsidR="00A7037B" w:rsidRPr="00A7037B" w:rsidRDefault="00A7037B" w:rsidP="00A7037B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4C0D2A35" w14:textId="77777777" w:rsidR="00A7037B" w:rsidRPr="00A7037B" w:rsidRDefault="00A7037B" w:rsidP="00A7037B">
            <w:pPr>
              <w:pStyle w:val="ListParagraph"/>
              <w:numPr>
                <w:ilvl w:val="0"/>
                <w:numId w:val="21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19018E" w14:textId="4C1FFA7D" w:rsidR="00A7037B" w:rsidRPr="00A7037B" w:rsidRDefault="00A7037B" w:rsidP="00A7037B">
            <w:pPr>
              <w:spacing w:line="200" w:lineRule="exact"/>
              <w:rPr>
                <w:color w:val="FF0000"/>
              </w:rPr>
            </w:pPr>
            <w:r w:rsidRPr="00A7037B">
              <w:rPr>
                <w:color w:val="FF0000"/>
              </w:rPr>
              <w:t xml:space="preserve">Meletakkan benda dan ornamen kelas di atas lemari kelas </w:t>
            </w:r>
          </w:p>
        </w:tc>
        <w:sdt>
          <w:sdtPr>
            <w:rPr>
              <w:color w:val="FF0000"/>
            </w:rPr>
            <w:id w:val="-138889140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5D774E" w14:textId="77777777" w:rsidR="00A7037B" w:rsidRPr="00A7037B" w:rsidRDefault="00A7037B" w:rsidP="00A7037B">
                <w:pPr>
                  <w:jc w:val="center"/>
                  <w:rPr>
                    <w:color w:val="FF0000"/>
                  </w:rPr>
                </w:pPr>
                <w:r w:rsidRPr="00A7037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98D" w14:textId="77777777" w:rsidR="00A7037B" w:rsidRPr="00A7037B" w:rsidRDefault="00A7037B" w:rsidP="00A7037B">
            <w:pPr>
              <w:rPr>
                <w:color w:val="FF0000"/>
              </w:rPr>
            </w:pPr>
            <w:r w:rsidRPr="00A7037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190128668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C4FDD8" w14:textId="77777777" w:rsidR="00A7037B" w:rsidRPr="00A7037B" w:rsidRDefault="00A7037B" w:rsidP="00A7037B">
                <w:pPr>
                  <w:jc w:val="center"/>
                  <w:rPr>
                    <w:color w:val="FF0000"/>
                  </w:rPr>
                </w:pPr>
                <w:r w:rsidRPr="00A7037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4B189D" w14:textId="77777777" w:rsidR="00A7037B" w:rsidRPr="00A7037B" w:rsidRDefault="00A7037B" w:rsidP="00A7037B">
            <w:pPr>
              <w:rPr>
                <w:color w:val="FF0000"/>
              </w:rPr>
            </w:pPr>
            <w:r w:rsidRPr="00A7037B">
              <w:rPr>
                <w:color w:val="FF0000"/>
              </w:rPr>
              <w:t>Tidak</w:t>
            </w:r>
          </w:p>
        </w:tc>
      </w:tr>
      <w:tr w:rsidR="00560CAB" w14:paraId="6A88C9C2" w14:textId="77777777" w:rsidTr="001933BE">
        <w:tc>
          <w:tcPr>
            <w:tcW w:w="230" w:type="pct"/>
            <w:gridSpan w:val="2"/>
          </w:tcPr>
          <w:p w14:paraId="62C44AAD" w14:textId="77777777" w:rsidR="00560CAB" w:rsidRDefault="00560CAB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1F71C46A" w14:textId="627DBF1E" w:rsidR="00560CAB" w:rsidRDefault="00A7037B" w:rsidP="00A7037B">
            <w:r>
              <w:t>J</w:t>
            </w:r>
            <w:r w:rsidR="00560CAB">
              <w:t>ika terjadi</w:t>
            </w:r>
            <w:r w:rsidR="00357DEB">
              <w:t xml:space="preserve"> </w:t>
            </w:r>
            <w:r w:rsidR="00560CAB">
              <w:t>gempa</w:t>
            </w:r>
            <w:r w:rsidR="00CF2B79">
              <w:t xml:space="preserve"> saat kamu berada di </w:t>
            </w:r>
            <w:r>
              <w:t>kelas, apa yang harus dilakukan</w:t>
            </w:r>
            <w:r w:rsidR="00560CAB">
              <w:rPr>
                <w:spacing w:val="6"/>
              </w:rPr>
              <w:t>?</w:t>
            </w:r>
          </w:p>
        </w:tc>
      </w:tr>
      <w:tr w:rsidR="00560CAB" w:rsidRPr="00560CAB" w14:paraId="3A4A2468" w14:textId="77777777" w:rsidTr="001933BE">
        <w:tc>
          <w:tcPr>
            <w:tcW w:w="230" w:type="pct"/>
            <w:gridSpan w:val="2"/>
          </w:tcPr>
          <w:p w14:paraId="1CB0FA9C" w14:textId="77777777" w:rsidR="00560CAB" w:rsidRPr="00560CAB" w:rsidRDefault="00560CAB" w:rsidP="00403318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4C8AF210" w14:textId="77777777" w:rsidR="00560CAB" w:rsidRPr="00560CAB" w:rsidRDefault="00560CAB" w:rsidP="00A7037B">
            <w:pPr>
              <w:pStyle w:val="ListParagraph"/>
              <w:numPr>
                <w:ilvl w:val="0"/>
                <w:numId w:val="34"/>
              </w:numPr>
              <w:spacing w:befor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751CEB" w14:textId="77777777" w:rsidR="00560CAB" w:rsidRPr="00560CAB" w:rsidRDefault="00560CAB" w:rsidP="00403318">
            <w:pPr>
              <w:spacing w:line="200" w:lineRule="exact"/>
              <w:rPr>
                <w:color w:val="FF0000"/>
              </w:rPr>
            </w:pPr>
            <w:r w:rsidRPr="00560CAB">
              <w:rPr>
                <w:color w:val="FF0000"/>
              </w:rPr>
              <w:t>Segera berlari menuju lapangan terbuka saat terjadi gempa</w:t>
            </w:r>
          </w:p>
        </w:tc>
        <w:sdt>
          <w:sdtPr>
            <w:rPr>
              <w:color w:val="FF0000"/>
            </w:rPr>
            <w:id w:val="21362805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E31353" w14:textId="77777777" w:rsidR="00560CAB" w:rsidRPr="00560CAB" w:rsidRDefault="00560CAB" w:rsidP="00403318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3A95" w14:textId="77777777" w:rsidR="00560CAB" w:rsidRPr="00560CAB" w:rsidRDefault="00560CAB" w:rsidP="00403318">
            <w:pPr>
              <w:rPr>
                <w:color w:val="FF0000"/>
              </w:rPr>
            </w:pPr>
            <w:r w:rsidRPr="00560CA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74332214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F94178" w14:textId="77777777" w:rsidR="00560CAB" w:rsidRPr="00560CAB" w:rsidRDefault="00560CAB" w:rsidP="00403318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515C2E" w14:textId="77777777" w:rsidR="00560CAB" w:rsidRPr="00560CAB" w:rsidRDefault="00560CAB" w:rsidP="00403318">
            <w:pPr>
              <w:rPr>
                <w:color w:val="FF0000"/>
              </w:rPr>
            </w:pPr>
            <w:r w:rsidRPr="00560CAB">
              <w:rPr>
                <w:color w:val="FF0000"/>
              </w:rPr>
              <w:t>Tidak</w:t>
            </w:r>
          </w:p>
        </w:tc>
      </w:tr>
      <w:tr w:rsidR="00560CAB" w14:paraId="3AD9E3AE" w14:textId="77777777" w:rsidTr="001933BE">
        <w:tc>
          <w:tcPr>
            <w:tcW w:w="230" w:type="pct"/>
            <w:gridSpan w:val="2"/>
          </w:tcPr>
          <w:p w14:paraId="49637F80" w14:textId="77777777" w:rsidR="00560CAB" w:rsidRDefault="00560CAB" w:rsidP="00560CAB"/>
        </w:tc>
        <w:tc>
          <w:tcPr>
            <w:tcW w:w="240" w:type="pct"/>
            <w:gridSpan w:val="2"/>
            <w:vAlign w:val="center"/>
          </w:tcPr>
          <w:p w14:paraId="091F238D" w14:textId="77777777" w:rsidR="00560CAB" w:rsidRDefault="00560CAB" w:rsidP="00A7037B">
            <w:pPr>
              <w:pStyle w:val="ListParagraph"/>
              <w:numPr>
                <w:ilvl w:val="0"/>
                <w:numId w:val="34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0AA387BB" w14:textId="77777777" w:rsidR="00560CAB" w:rsidRDefault="00560CAB" w:rsidP="00560CAB">
            <w:pPr>
              <w:spacing w:line="200" w:lineRule="exact"/>
            </w:pPr>
            <w:r>
              <w:t>Berlindung</w:t>
            </w:r>
            <w:r w:rsidR="00FB7D6D">
              <w:t xml:space="preserve"> </w:t>
            </w:r>
            <w:r>
              <w:t>di</w:t>
            </w:r>
            <w:r w:rsidR="00357DEB">
              <w:t xml:space="preserve"> </w:t>
            </w:r>
            <w:r>
              <w:t>bawah</w:t>
            </w:r>
            <w:r w:rsidR="00357DEB">
              <w:t xml:space="preserve"> </w:t>
            </w:r>
            <w:r>
              <w:t>meja</w:t>
            </w:r>
            <w:r w:rsidRPr="00560CAB">
              <w:t xml:space="preserve"> y</w:t>
            </w:r>
            <w:r>
              <w:t>ang</w:t>
            </w:r>
            <w:r w:rsidR="00357DEB">
              <w:t xml:space="preserve"> </w:t>
            </w:r>
            <w:r>
              <w:t>kokoh</w:t>
            </w:r>
            <w:r w:rsidR="00357DEB">
              <w:t xml:space="preserve"> </w:t>
            </w:r>
            <w:r>
              <w:t>sa</w:t>
            </w:r>
            <w:r w:rsidRPr="00560CAB">
              <w:t>m</w:t>
            </w:r>
            <w:r>
              <w:t>bil</w:t>
            </w:r>
            <w:r w:rsidR="00357DEB">
              <w:t xml:space="preserve"> </w:t>
            </w:r>
            <w:r>
              <w:t>berpegang</w:t>
            </w:r>
            <w:r w:rsidRPr="00560CAB">
              <w:t xml:space="preserve"> pada </w:t>
            </w:r>
            <w:r>
              <w:t>ka</w:t>
            </w:r>
            <w:r w:rsidRPr="00560CAB">
              <w:t>k</w:t>
            </w:r>
            <w:r>
              <w:t>i</w:t>
            </w:r>
            <w:r w:rsidRPr="00560CAB">
              <w:t xml:space="preserve"> meja</w:t>
            </w:r>
          </w:p>
        </w:tc>
        <w:sdt>
          <w:sdtPr>
            <w:id w:val="-1671102711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E9ACA8E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7736" w14:textId="77777777" w:rsidR="00560CAB" w:rsidRDefault="00560CAB" w:rsidP="00560CAB">
            <w:r>
              <w:t>Ya</w:t>
            </w:r>
          </w:p>
        </w:tc>
        <w:sdt>
          <w:sdtPr>
            <w:id w:val="1920049358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3F335A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55A1CA47" w14:textId="77777777" w:rsidR="00560CAB" w:rsidRDefault="00560CAB" w:rsidP="00560CAB">
            <w:r>
              <w:t>Tidak</w:t>
            </w:r>
          </w:p>
        </w:tc>
      </w:tr>
      <w:tr w:rsidR="00560CAB" w14:paraId="46AB9264" w14:textId="77777777" w:rsidTr="001933BE">
        <w:tc>
          <w:tcPr>
            <w:tcW w:w="230" w:type="pct"/>
            <w:gridSpan w:val="2"/>
          </w:tcPr>
          <w:p w14:paraId="5400548A" w14:textId="77777777" w:rsidR="00560CAB" w:rsidRDefault="00560CAB" w:rsidP="00560CAB"/>
        </w:tc>
        <w:tc>
          <w:tcPr>
            <w:tcW w:w="240" w:type="pct"/>
            <w:gridSpan w:val="2"/>
            <w:vAlign w:val="center"/>
          </w:tcPr>
          <w:p w14:paraId="2BB8132B" w14:textId="77777777" w:rsidR="00560CAB" w:rsidRDefault="00560CAB" w:rsidP="00A7037B">
            <w:pPr>
              <w:pStyle w:val="ListParagraph"/>
              <w:numPr>
                <w:ilvl w:val="0"/>
                <w:numId w:val="34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4FC414B7" w14:textId="77777777" w:rsidR="00560CAB" w:rsidRDefault="00560CAB" w:rsidP="00560CAB">
            <w:pPr>
              <w:spacing w:line="200" w:lineRule="exact"/>
            </w:pPr>
            <w:r>
              <w:t>Menjauh</w:t>
            </w:r>
            <w:r w:rsidR="00FB7D6D">
              <w:t xml:space="preserve"> </w:t>
            </w:r>
            <w:r>
              <w:t>dari rak-rak dan benda-ben</w:t>
            </w:r>
            <w:r w:rsidRPr="00560CAB">
              <w:t>d</w:t>
            </w:r>
            <w:r>
              <w:t xml:space="preserve">a yang </w:t>
            </w:r>
            <w:r w:rsidRPr="00560CAB">
              <w:t>tergantung</w:t>
            </w:r>
          </w:p>
        </w:tc>
        <w:sdt>
          <w:sdtPr>
            <w:id w:val="1472172673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05B7DE2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12EE" w14:textId="77777777" w:rsidR="00560CAB" w:rsidRDefault="00560CAB" w:rsidP="00560CAB">
            <w:r>
              <w:t>Ya</w:t>
            </w:r>
          </w:p>
        </w:tc>
        <w:sdt>
          <w:sdtPr>
            <w:id w:val="-1408922219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580768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0220FD8C" w14:textId="77777777" w:rsidR="00560CAB" w:rsidRDefault="00560CAB" w:rsidP="00560CAB">
            <w:r>
              <w:t>Tidak</w:t>
            </w:r>
          </w:p>
        </w:tc>
      </w:tr>
      <w:tr w:rsidR="00560CAB" w14:paraId="007AB247" w14:textId="77777777" w:rsidTr="001933BE">
        <w:tc>
          <w:tcPr>
            <w:tcW w:w="230" w:type="pct"/>
            <w:gridSpan w:val="2"/>
          </w:tcPr>
          <w:p w14:paraId="3F1BD874" w14:textId="77777777" w:rsidR="00560CAB" w:rsidRDefault="00560CAB" w:rsidP="00560CA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2A4BA79E" w14:textId="77777777" w:rsidR="00560CAB" w:rsidRDefault="00560CAB" w:rsidP="00A7037B">
            <w:pPr>
              <w:pStyle w:val="ListParagraph"/>
              <w:numPr>
                <w:ilvl w:val="0"/>
                <w:numId w:val="34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6A2B32" w14:textId="77777777" w:rsidR="00560CAB" w:rsidRDefault="00560CAB" w:rsidP="00560CAB">
            <w:pPr>
              <w:spacing w:line="200" w:lineRule="exact"/>
            </w:pPr>
            <w:r>
              <w:t>Menjauh</w:t>
            </w:r>
            <w:r w:rsidRPr="00560CAB">
              <w:t xml:space="preserve"> d</w:t>
            </w:r>
            <w:r>
              <w:t>ari</w:t>
            </w:r>
            <w:r w:rsidR="00FB7D6D">
              <w:t xml:space="preserve"> </w:t>
            </w:r>
            <w:r>
              <w:t>jendela</w:t>
            </w:r>
            <w:r w:rsidR="00FB7D6D">
              <w:t xml:space="preserve"> </w:t>
            </w:r>
            <w:r>
              <w:t>dan dindi</w:t>
            </w:r>
            <w:r w:rsidRPr="00560CAB">
              <w:t>n</w:t>
            </w:r>
            <w:r>
              <w:t>g</w:t>
            </w:r>
            <w:r w:rsidRPr="00560CAB">
              <w:t xml:space="preserve"> kaca</w:t>
            </w:r>
          </w:p>
        </w:tc>
        <w:sdt>
          <w:sdtPr>
            <w:id w:val="-436060824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07EBFE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260C" w14:textId="77777777" w:rsidR="00560CAB" w:rsidRDefault="00560CAB" w:rsidP="00560CAB">
            <w:r>
              <w:t>Ya</w:t>
            </w:r>
          </w:p>
        </w:tc>
        <w:sdt>
          <w:sdtPr>
            <w:id w:val="41444394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C16BBB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4EC8D1" w14:textId="77777777" w:rsidR="00560CAB" w:rsidRDefault="00560CAB" w:rsidP="00560CAB">
            <w:r>
              <w:t>Tidak</w:t>
            </w:r>
          </w:p>
        </w:tc>
      </w:tr>
      <w:tr w:rsidR="00560CAB" w14:paraId="5E660D3D" w14:textId="77777777" w:rsidTr="001933BE">
        <w:tc>
          <w:tcPr>
            <w:tcW w:w="230" w:type="pct"/>
            <w:gridSpan w:val="2"/>
          </w:tcPr>
          <w:p w14:paraId="7E15F1AF" w14:textId="77777777" w:rsidR="00560CAB" w:rsidRDefault="00560CAB" w:rsidP="00560CAB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2AE5B7A3" w14:textId="77777777" w:rsidR="00560CAB" w:rsidRDefault="00560CAB" w:rsidP="00A7037B">
            <w:pPr>
              <w:pStyle w:val="ListParagraph"/>
              <w:numPr>
                <w:ilvl w:val="0"/>
                <w:numId w:val="34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C2B29E" w14:textId="77777777" w:rsidR="00560CAB" w:rsidRDefault="001D52CD" w:rsidP="001D52CD">
            <w:pPr>
              <w:spacing w:line="200" w:lineRule="exact"/>
            </w:pPr>
            <w:r>
              <w:t>Setelah gempa berakhir, k</w:t>
            </w:r>
            <w:r w:rsidR="00560CAB">
              <w:t>eluar</w:t>
            </w:r>
            <w:r w:rsidR="00FB7D6D">
              <w:t xml:space="preserve"> </w:t>
            </w:r>
            <w:r w:rsidR="00560CAB">
              <w:t>rua</w:t>
            </w:r>
            <w:r w:rsidR="00560CAB" w:rsidRPr="00560CAB">
              <w:t>n</w:t>
            </w:r>
            <w:r w:rsidR="00560CAB">
              <w:t>gan</w:t>
            </w:r>
            <w:r w:rsidR="00FB7D6D">
              <w:t xml:space="preserve"> </w:t>
            </w:r>
            <w:r w:rsidR="00560CAB">
              <w:t>secara</w:t>
            </w:r>
            <w:r w:rsidR="00FB7D6D">
              <w:t xml:space="preserve"> </w:t>
            </w:r>
            <w:r w:rsidR="00560CAB">
              <w:t>teratur</w:t>
            </w:r>
            <w:r w:rsidR="00FB7D6D">
              <w:t xml:space="preserve"> </w:t>
            </w:r>
            <w:r w:rsidR="00560CAB">
              <w:t>dan t</w:t>
            </w:r>
            <w:r w:rsidR="00560CAB" w:rsidRPr="00560CAB">
              <w:t>i</w:t>
            </w:r>
            <w:r w:rsidR="00560CAB">
              <w:t>dak</w:t>
            </w:r>
            <w:r w:rsidR="00560CAB" w:rsidRPr="00560CAB">
              <w:t xml:space="preserve"> berdesak-desakan </w:t>
            </w:r>
          </w:p>
        </w:tc>
        <w:sdt>
          <w:sdtPr>
            <w:id w:val="-988863250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4B3F66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0A63" w14:textId="77777777" w:rsidR="00560CAB" w:rsidRDefault="00560CAB" w:rsidP="00560CAB">
            <w:r>
              <w:t>Ya</w:t>
            </w:r>
          </w:p>
        </w:tc>
        <w:sdt>
          <w:sdtPr>
            <w:id w:val="403492884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B76C1A" w14:textId="77777777" w:rsidR="00560CAB" w:rsidRDefault="00560CAB" w:rsidP="00560C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BB101C" w14:textId="77777777" w:rsidR="00560CAB" w:rsidRDefault="00560CAB" w:rsidP="00560CAB">
            <w:r>
              <w:t>Tidak</w:t>
            </w:r>
          </w:p>
        </w:tc>
      </w:tr>
      <w:tr w:rsidR="00560CAB" w:rsidRPr="00560CAB" w14:paraId="0C77D561" w14:textId="77777777" w:rsidTr="001933BE">
        <w:tc>
          <w:tcPr>
            <w:tcW w:w="230" w:type="pct"/>
            <w:gridSpan w:val="2"/>
          </w:tcPr>
          <w:p w14:paraId="0C16BBCC" w14:textId="77777777" w:rsidR="00560CAB" w:rsidRPr="00560CAB" w:rsidRDefault="00560CAB" w:rsidP="00403318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5F2F4465" w14:textId="77777777" w:rsidR="00560CAB" w:rsidRPr="00560CAB" w:rsidRDefault="00560CAB" w:rsidP="00A7037B">
            <w:pPr>
              <w:pStyle w:val="ListParagraph"/>
              <w:numPr>
                <w:ilvl w:val="0"/>
                <w:numId w:val="34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5FB4E1" w14:textId="77777777" w:rsidR="00560CAB" w:rsidRPr="00560CAB" w:rsidRDefault="00560CAB" w:rsidP="00560CAB">
            <w:pPr>
              <w:spacing w:line="200" w:lineRule="exact"/>
              <w:rPr>
                <w:color w:val="FF0000"/>
              </w:rPr>
            </w:pPr>
            <w:r>
              <w:rPr>
                <w:color w:val="FF0000"/>
              </w:rPr>
              <w:t>Segera telepon orang tua atau pihak berwenang</w:t>
            </w:r>
          </w:p>
        </w:tc>
        <w:sdt>
          <w:sdtPr>
            <w:rPr>
              <w:color w:val="FF0000"/>
            </w:rPr>
            <w:id w:val="-729304529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AADB93" w14:textId="77777777" w:rsidR="00560CAB" w:rsidRPr="00560CAB" w:rsidRDefault="00560CAB" w:rsidP="00403318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8D51" w14:textId="77777777" w:rsidR="00560CAB" w:rsidRPr="00560CAB" w:rsidRDefault="00560CAB" w:rsidP="00403318">
            <w:pPr>
              <w:rPr>
                <w:color w:val="FF0000"/>
              </w:rPr>
            </w:pPr>
            <w:r w:rsidRPr="00560CAB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50287189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581A18" w14:textId="77777777" w:rsidR="00560CAB" w:rsidRPr="00560CAB" w:rsidRDefault="00560CAB" w:rsidP="00403318">
                <w:pPr>
                  <w:jc w:val="center"/>
                  <w:rPr>
                    <w:color w:val="FF0000"/>
                  </w:rPr>
                </w:pPr>
                <w:r w:rsidRPr="00560CAB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EDD101" w14:textId="77777777" w:rsidR="00560CAB" w:rsidRPr="00560CAB" w:rsidRDefault="00560CAB" w:rsidP="00403318">
            <w:pPr>
              <w:rPr>
                <w:color w:val="FF0000"/>
              </w:rPr>
            </w:pPr>
            <w:r w:rsidRPr="00560CAB">
              <w:rPr>
                <w:color w:val="FF0000"/>
              </w:rPr>
              <w:t>Tidak</w:t>
            </w:r>
          </w:p>
        </w:tc>
      </w:tr>
      <w:tr w:rsidR="001D52CD" w14:paraId="1924985E" w14:textId="77777777" w:rsidTr="001933BE">
        <w:tc>
          <w:tcPr>
            <w:tcW w:w="230" w:type="pct"/>
            <w:gridSpan w:val="2"/>
          </w:tcPr>
          <w:p w14:paraId="6C419EB0" w14:textId="77777777" w:rsidR="001D52CD" w:rsidRDefault="001D52CD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4"/>
          </w:tcPr>
          <w:p w14:paraId="2C71A579" w14:textId="77777777" w:rsidR="001D52CD" w:rsidRDefault="001D52CD" w:rsidP="00403318">
            <w:r>
              <w:t>Apakah</w:t>
            </w:r>
            <w:r w:rsidR="00FB7D6D">
              <w:t xml:space="preserve"> </w:t>
            </w:r>
            <w:r>
              <w:t>set</w:t>
            </w:r>
            <w:r>
              <w:rPr>
                <w:spacing w:val="5"/>
              </w:rPr>
              <w:t>i</w:t>
            </w:r>
            <w:r>
              <w:t>ap</w:t>
            </w:r>
            <w:r w:rsidR="00FB7D6D">
              <w:t xml:space="preserve"> </w:t>
            </w:r>
            <w:r>
              <w:t>gempa</w:t>
            </w:r>
            <w:r w:rsidR="00FB7D6D">
              <w:t xml:space="preserve"> </w:t>
            </w:r>
            <w:r>
              <w:t>bumi</w:t>
            </w:r>
            <w:r w:rsidR="00FB7D6D">
              <w:t xml:space="preserve"> </w:t>
            </w:r>
            <w:r>
              <w:t>me</w:t>
            </w:r>
            <w:r>
              <w:rPr>
                <w:spacing w:val="5"/>
              </w:rPr>
              <w:t>n</w:t>
            </w:r>
            <w:r>
              <w:rPr>
                <w:spacing w:val="-6"/>
              </w:rPr>
              <w:t>y</w:t>
            </w:r>
            <w:r>
              <w:t>ebabkan</w:t>
            </w:r>
            <w:r w:rsidR="00FB7D6D">
              <w:t xml:space="preserve"> </w:t>
            </w:r>
            <w:r>
              <w:rPr>
                <w:spacing w:val="5"/>
              </w:rPr>
              <w:t>t</w:t>
            </w:r>
            <w:r>
              <w:t>su</w:t>
            </w:r>
            <w:r>
              <w:rPr>
                <w:spacing w:val="4"/>
              </w:rPr>
              <w:t>n</w:t>
            </w:r>
            <w:r>
              <w:t>ami</w:t>
            </w:r>
            <w:r>
              <w:rPr>
                <w:w w:val="102"/>
              </w:rPr>
              <w:t>?</w:t>
            </w:r>
          </w:p>
        </w:tc>
        <w:sdt>
          <w:sdtPr>
            <w:id w:val="-245964707"/>
          </w:sdtPr>
          <w:sdtContent>
            <w:tc>
              <w:tcPr>
                <w:tcW w:w="240" w:type="pct"/>
                <w:gridSpan w:val="2"/>
              </w:tcPr>
              <w:p w14:paraId="1EE5DD37" w14:textId="77777777" w:rsidR="001D52CD" w:rsidRDefault="001D52CD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73643AAE" w14:textId="77777777" w:rsidR="001D52CD" w:rsidRDefault="001D52CD" w:rsidP="00403318">
            <w:r>
              <w:t>Ya</w:t>
            </w:r>
          </w:p>
        </w:tc>
        <w:sdt>
          <w:sdtPr>
            <w:id w:val="-934275629"/>
          </w:sdtPr>
          <w:sdtContent>
            <w:tc>
              <w:tcPr>
                <w:tcW w:w="236" w:type="pct"/>
              </w:tcPr>
              <w:p w14:paraId="672C0BC9" w14:textId="77777777" w:rsidR="001D52CD" w:rsidRDefault="001D52CD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</w:tcPr>
          <w:p w14:paraId="1FCD117C" w14:textId="77777777" w:rsidR="001D52CD" w:rsidRDefault="001D52CD" w:rsidP="00403318">
            <w:r>
              <w:t>Tidak</w:t>
            </w:r>
          </w:p>
        </w:tc>
      </w:tr>
      <w:tr w:rsidR="001D52CD" w14:paraId="0DFA5CA8" w14:textId="77777777" w:rsidTr="001933BE">
        <w:tc>
          <w:tcPr>
            <w:tcW w:w="230" w:type="pct"/>
            <w:gridSpan w:val="2"/>
          </w:tcPr>
          <w:p w14:paraId="577525B0" w14:textId="77777777" w:rsidR="001D52CD" w:rsidRDefault="001D52CD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4433B02C" w14:textId="77777777" w:rsidR="001D52CD" w:rsidRDefault="001D52CD" w:rsidP="00403318">
            <w:r>
              <w:t>Apakah</w:t>
            </w:r>
            <w:r w:rsidR="00FB7D6D">
              <w:t xml:space="preserve"> </w:t>
            </w:r>
            <w:r>
              <w:t>kejad</w:t>
            </w:r>
            <w:r>
              <w:rPr>
                <w:spacing w:val="7"/>
              </w:rPr>
              <w:t>i</w:t>
            </w:r>
            <w:r>
              <w:t>an</w:t>
            </w:r>
            <w:r w:rsidR="00FB7D6D">
              <w:t xml:space="preserve"> </w:t>
            </w:r>
            <w:r>
              <w:t>berikut</w:t>
            </w:r>
            <w:r w:rsidR="00FB7D6D">
              <w:t xml:space="preserve"> </w:t>
            </w:r>
            <w:r>
              <w:t>ini</w:t>
            </w:r>
            <w:r w:rsidR="00FB7D6D">
              <w:t xml:space="preserve"> </w:t>
            </w:r>
            <w:r>
              <w:t>menyebabkan</w:t>
            </w:r>
            <w:r w:rsidR="00FB7D6D">
              <w:t xml:space="preserve"> </w:t>
            </w:r>
            <w:r>
              <w:rPr>
                <w:spacing w:val="5"/>
              </w:rPr>
              <w:t>t</w:t>
            </w:r>
            <w:r>
              <w:t>su</w:t>
            </w:r>
            <w:r>
              <w:rPr>
                <w:spacing w:val="4"/>
              </w:rPr>
              <w:t>n</w:t>
            </w:r>
            <w:r>
              <w:t>ami</w:t>
            </w:r>
            <w:r>
              <w:rPr>
                <w:w w:val="102"/>
              </w:rPr>
              <w:t>?</w:t>
            </w:r>
          </w:p>
        </w:tc>
      </w:tr>
      <w:tr w:rsidR="001D52CD" w:rsidRPr="001D52CD" w14:paraId="795D6212" w14:textId="77777777" w:rsidTr="001933BE">
        <w:tc>
          <w:tcPr>
            <w:tcW w:w="230" w:type="pct"/>
            <w:gridSpan w:val="2"/>
          </w:tcPr>
          <w:p w14:paraId="58C1563F" w14:textId="77777777" w:rsidR="001D52CD" w:rsidRPr="001D52CD" w:rsidRDefault="001D52CD" w:rsidP="001D52CD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0C169817" w14:textId="77777777" w:rsidR="001D52CD" w:rsidRPr="001D52CD" w:rsidRDefault="001D52CD" w:rsidP="001D52CD">
            <w:pPr>
              <w:pStyle w:val="ListParagraph"/>
              <w:numPr>
                <w:ilvl w:val="0"/>
                <w:numId w:val="22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D55EBB" w14:textId="77777777" w:rsidR="001D52CD" w:rsidRPr="001D52CD" w:rsidRDefault="001D52CD" w:rsidP="001D52CD">
            <w:pPr>
              <w:spacing w:line="200" w:lineRule="exact"/>
            </w:pPr>
            <w:r w:rsidRPr="001D52CD">
              <w:t>Gempa bumi di bawah laut</w:t>
            </w:r>
          </w:p>
        </w:tc>
        <w:sdt>
          <w:sdtPr>
            <w:id w:val="-1015769048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A0047F" w14:textId="77777777" w:rsidR="001D52CD" w:rsidRPr="001D52CD" w:rsidRDefault="001D52CD" w:rsidP="001D52CD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70CD" w14:textId="77777777" w:rsidR="001D52CD" w:rsidRPr="001D52CD" w:rsidRDefault="001D52CD" w:rsidP="001D52CD">
            <w:r w:rsidRPr="001D52CD">
              <w:t>Ya</w:t>
            </w:r>
          </w:p>
        </w:tc>
        <w:sdt>
          <w:sdtPr>
            <w:id w:val="-180908514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C93B32" w14:textId="77777777" w:rsidR="001D52CD" w:rsidRPr="001D52CD" w:rsidRDefault="001D52CD" w:rsidP="001D52CD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F0B505" w14:textId="77777777" w:rsidR="001D52CD" w:rsidRPr="001D52CD" w:rsidRDefault="001D52CD" w:rsidP="001D52CD">
            <w:r w:rsidRPr="001D52CD">
              <w:t>Tidak</w:t>
            </w:r>
          </w:p>
        </w:tc>
      </w:tr>
      <w:tr w:rsidR="001D52CD" w14:paraId="081922BB" w14:textId="77777777" w:rsidTr="001933BE">
        <w:tc>
          <w:tcPr>
            <w:tcW w:w="230" w:type="pct"/>
            <w:gridSpan w:val="2"/>
          </w:tcPr>
          <w:p w14:paraId="0E8843E7" w14:textId="77777777" w:rsidR="001D52CD" w:rsidRDefault="001D52CD" w:rsidP="001D52CD"/>
        </w:tc>
        <w:tc>
          <w:tcPr>
            <w:tcW w:w="240" w:type="pct"/>
            <w:gridSpan w:val="2"/>
            <w:vAlign w:val="center"/>
          </w:tcPr>
          <w:p w14:paraId="1CA1B608" w14:textId="77777777" w:rsidR="001D52CD" w:rsidRDefault="001D52CD" w:rsidP="001D52CD">
            <w:pPr>
              <w:pStyle w:val="ListParagraph"/>
              <w:numPr>
                <w:ilvl w:val="0"/>
                <w:numId w:val="22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02D124D4" w14:textId="77777777" w:rsidR="001D52CD" w:rsidRDefault="001D52CD" w:rsidP="001D52CD">
            <w:pPr>
              <w:spacing w:line="200" w:lineRule="exact"/>
            </w:pPr>
            <w:r>
              <w:t>Gunung</w:t>
            </w:r>
            <w:r w:rsidR="00FB7D6D">
              <w:t xml:space="preserve"> </w:t>
            </w:r>
            <w:r>
              <w:t>mele</w:t>
            </w:r>
            <w:r w:rsidRPr="001D52CD">
              <w:t>t</w:t>
            </w:r>
            <w:r>
              <w:t>us</w:t>
            </w:r>
            <w:r w:rsidR="00FB7D6D">
              <w:t xml:space="preserve"> </w:t>
            </w:r>
            <w:r>
              <w:t>di</w:t>
            </w:r>
            <w:r w:rsidR="00FB7D6D">
              <w:t xml:space="preserve"> </w:t>
            </w:r>
            <w:r>
              <w:t>bawah</w:t>
            </w:r>
            <w:r w:rsidRPr="001D52CD">
              <w:t xml:space="preserve"> laut</w:t>
            </w:r>
          </w:p>
        </w:tc>
        <w:sdt>
          <w:sdtPr>
            <w:id w:val="551505720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2C7E9D47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727B" w14:textId="77777777" w:rsidR="001D52CD" w:rsidRDefault="001D52CD" w:rsidP="001D52CD">
            <w:r>
              <w:t>Ya</w:t>
            </w:r>
          </w:p>
        </w:tc>
        <w:sdt>
          <w:sdtPr>
            <w:id w:val="1650709669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88A050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2C7B0FC7" w14:textId="77777777" w:rsidR="001D52CD" w:rsidRDefault="001D52CD" w:rsidP="001D52CD">
            <w:r>
              <w:t>Tidak</w:t>
            </w:r>
          </w:p>
        </w:tc>
      </w:tr>
      <w:tr w:rsidR="001D52CD" w14:paraId="3DA56F4E" w14:textId="77777777" w:rsidTr="001933BE">
        <w:tc>
          <w:tcPr>
            <w:tcW w:w="230" w:type="pct"/>
            <w:gridSpan w:val="2"/>
          </w:tcPr>
          <w:p w14:paraId="475626D1" w14:textId="77777777" w:rsidR="001D52CD" w:rsidRDefault="001D52CD" w:rsidP="001D52CD"/>
        </w:tc>
        <w:tc>
          <w:tcPr>
            <w:tcW w:w="240" w:type="pct"/>
            <w:gridSpan w:val="2"/>
            <w:vAlign w:val="center"/>
          </w:tcPr>
          <w:p w14:paraId="4F1BF352" w14:textId="77777777" w:rsidR="001D52CD" w:rsidRDefault="001D52CD" w:rsidP="001D52CD">
            <w:pPr>
              <w:pStyle w:val="ListParagraph"/>
              <w:numPr>
                <w:ilvl w:val="0"/>
                <w:numId w:val="22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7E5270FE" w14:textId="77777777" w:rsidR="001D52CD" w:rsidRDefault="001D52CD" w:rsidP="001D52CD">
            <w:pPr>
              <w:spacing w:line="200" w:lineRule="exact"/>
            </w:pPr>
            <w:r>
              <w:t>Longsoran</w:t>
            </w:r>
            <w:r w:rsidR="00FB7D6D">
              <w:t xml:space="preserve"> </w:t>
            </w:r>
            <w:r>
              <w:t>di</w:t>
            </w:r>
            <w:r w:rsidR="00FB7D6D">
              <w:t xml:space="preserve"> </w:t>
            </w:r>
            <w:r>
              <w:t>bawah</w:t>
            </w:r>
            <w:r w:rsidRPr="001D52CD">
              <w:t xml:space="preserve"> laut</w:t>
            </w:r>
          </w:p>
        </w:tc>
        <w:sdt>
          <w:sdtPr>
            <w:id w:val="970167796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BC5C92B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4B11" w14:textId="77777777" w:rsidR="001D52CD" w:rsidRDefault="001D52CD" w:rsidP="001D52CD">
            <w:r>
              <w:t>Ya</w:t>
            </w:r>
          </w:p>
        </w:tc>
        <w:sdt>
          <w:sdtPr>
            <w:id w:val="7348051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2399DA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48D20F65" w14:textId="77777777" w:rsidR="001D52CD" w:rsidRDefault="001D52CD" w:rsidP="001D52CD">
            <w:r>
              <w:t>Tidak</w:t>
            </w:r>
          </w:p>
        </w:tc>
      </w:tr>
      <w:tr w:rsidR="001D52CD" w:rsidRPr="001D52CD" w14:paraId="4502CEEE" w14:textId="77777777" w:rsidTr="001933BE">
        <w:tc>
          <w:tcPr>
            <w:tcW w:w="230" w:type="pct"/>
            <w:gridSpan w:val="2"/>
          </w:tcPr>
          <w:p w14:paraId="0EABE678" w14:textId="77777777" w:rsidR="001D52CD" w:rsidRPr="001D52CD" w:rsidRDefault="001D52CD" w:rsidP="001D52CD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73B548FB" w14:textId="77777777" w:rsidR="001D52CD" w:rsidRPr="001D52CD" w:rsidRDefault="001D52CD" w:rsidP="001D52CD">
            <w:pPr>
              <w:pStyle w:val="ListParagraph"/>
              <w:numPr>
                <w:ilvl w:val="0"/>
                <w:numId w:val="22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BDB8A7" w14:textId="77777777" w:rsidR="001D52CD" w:rsidRPr="001D52CD" w:rsidRDefault="001D52CD" w:rsidP="001D52CD">
            <w:pPr>
              <w:spacing w:line="200" w:lineRule="exact"/>
              <w:rPr>
                <w:color w:val="FF0000"/>
              </w:rPr>
            </w:pPr>
            <w:r w:rsidRPr="001D52CD">
              <w:rPr>
                <w:color w:val="FF0000"/>
              </w:rPr>
              <w:t>Badai/puting beliung</w:t>
            </w:r>
          </w:p>
        </w:tc>
        <w:sdt>
          <w:sdtPr>
            <w:rPr>
              <w:color w:val="FF0000"/>
            </w:rPr>
            <w:id w:val="1825392613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618EB2" w14:textId="77777777" w:rsidR="001D52CD" w:rsidRPr="001D52CD" w:rsidRDefault="001D52CD" w:rsidP="001D52CD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2D0F" w14:textId="77777777" w:rsidR="001D52CD" w:rsidRPr="001D52CD" w:rsidRDefault="001D52CD" w:rsidP="001D52CD">
            <w:pPr>
              <w:rPr>
                <w:color w:val="FF0000"/>
              </w:rPr>
            </w:pPr>
            <w:r w:rsidRPr="001D52CD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180056554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4995F4" w14:textId="77777777" w:rsidR="001D52CD" w:rsidRPr="001D52CD" w:rsidRDefault="001D52CD" w:rsidP="001D52CD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94FF" w14:textId="77777777" w:rsidR="001D52CD" w:rsidRPr="001D52CD" w:rsidRDefault="001D52CD" w:rsidP="001D52CD">
            <w:pPr>
              <w:rPr>
                <w:color w:val="FF0000"/>
              </w:rPr>
            </w:pPr>
            <w:r w:rsidRPr="001D52CD">
              <w:rPr>
                <w:color w:val="FF0000"/>
              </w:rPr>
              <w:t>Tidak</w:t>
            </w:r>
          </w:p>
        </w:tc>
      </w:tr>
      <w:tr w:rsidR="001D52CD" w:rsidRPr="001D52CD" w14:paraId="51A8E81C" w14:textId="77777777" w:rsidTr="001933BE">
        <w:tc>
          <w:tcPr>
            <w:tcW w:w="230" w:type="pct"/>
            <w:gridSpan w:val="2"/>
          </w:tcPr>
          <w:p w14:paraId="17C96791" w14:textId="77777777" w:rsidR="001D52CD" w:rsidRPr="001D52CD" w:rsidRDefault="001D52CD" w:rsidP="00403318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2496D6C1" w14:textId="77777777" w:rsidR="001D52CD" w:rsidRPr="001D52CD" w:rsidRDefault="001D52CD" w:rsidP="00403318">
            <w:pPr>
              <w:pStyle w:val="ListParagraph"/>
              <w:numPr>
                <w:ilvl w:val="0"/>
                <w:numId w:val="22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B982FA" w14:textId="77777777" w:rsidR="001D52CD" w:rsidRPr="001D52CD" w:rsidRDefault="001D52CD" w:rsidP="00403318">
            <w:pPr>
              <w:spacing w:line="200" w:lineRule="exact"/>
              <w:rPr>
                <w:color w:val="FF0000"/>
              </w:rPr>
            </w:pPr>
            <w:r>
              <w:rPr>
                <w:color w:val="FF0000"/>
              </w:rPr>
              <w:t>Kerusuhan atau konflik sosial</w:t>
            </w:r>
          </w:p>
        </w:tc>
        <w:sdt>
          <w:sdtPr>
            <w:rPr>
              <w:color w:val="FF0000"/>
            </w:rPr>
            <w:id w:val="1930148808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E29AFE" w14:textId="77777777" w:rsidR="001D52CD" w:rsidRPr="001D52CD" w:rsidRDefault="001D52CD" w:rsidP="00403318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EADF" w14:textId="77777777" w:rsidR="001D52CD" w:rsidRPr="001D52CD" w:rsidRDefault="001D52CD" w:rsidP="00403318">
            <w:pPr>
              <w:rPr>
                <w:color w:val="FF0000"/>
              </w:rPr>
            </w:pPr>
            <w:r w:rsidRPr="001D52CD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146030201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1F5CBB" w14:textId="77777777" w:rsidR="001D52CD" w:rsidRPr="001D52CD" w:rsidRDefault="001D52CD" w:rsidP="00403318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35451A" w14:textId="77777777" w:rsidR="001D52CD" w:rsidRPr="001D52CD" w:rsidRDefault="001D52CD" w:rsidP="00403318">
            <w:pPr>
              <w:rPr>
                <w:color w:val="FF0000"/>
              </w:rPr>
            </w:pPr>
            <w:r w:rsidRPr="001D52CD">
              <w:rPr>
                <w:color w:val="FF0000"/>
              </w:rPr>
              <w:t>Tidak</w:t>
            </w:r>
          </w:p>
        </w:tc>
      </w:tr>
      <w:tr w:rsidR="001933BE" w14:paraId="2B7D7CD9" w14:textId="77777777" w:rsidTr="009E41BE">
        <w:tc>
          <w:tcPr>
            <w:tcW w:w="220" w:type="pct"/>
          </w:tcPr>
          <w:p w14:paraId="2F6AD594" w14:textId="77777777" w:rsidR="001933BE" w:rsidRDefault="001933BE" w:rsidP="009E41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80" w:type="pct"/>
            <w:gridSpan w:val="10"/>
          </w:tcPr>
          <w:p w14:paraId="309050EE" w14:textId="7196A463" w:rsidR="001933BE" w:rsidRDefault="001933BE" w:rsidP="001933BE">
            <w:r>
              <w:t>Menurut kamu, lokasi mana yang relatif aman dari ancaman tsunami?</w:t>
            </w:r>
          </w:p>
        </w:tc>
      </w:tr>
      <w:tr w:rsidR="001933BE" w:rsidRPr="001D52CD" w14:paraId="439C7405" w14:textId="77777777" w:rsidTr="001933BE">
        <w:tc>
          <w:tcPr>
            <w:tcW w:w="220" w:type="pct"/>
          </w:tcPr>
          <w:p w14:paraId="082B6821" w14:textId="77777777" w:rsidR="001933BE" w:rsidRPr="001D52CD" w:rsidRDefault="001933BE" w:rsidP="009E41BE">
            <w:pPr>
              <w:pStyle w:val="ListParagraph"/>
              <w:ind w:left="360"/>
            </w:pPr>
          </w:p>
        </w:tc>
        <w:tc>
          <w:tcPr>
            <w:tcW w:w="228" w:type="pct"/>
            <w:gridSpan w:val="2"/>
            <w:vAlign w:val="center"/>
          </w:tcPr>
          <w:p w14:paraId="04465E8F" w14:textId="77777777" w:rsidR="001933BE" w:rsidRPr="001D52CD" w:rsidRDefault="001933BE">
            <w:pPr>
              <w:pStyle w:val="ListParagraph"/>
              <w:numPr>
                <w:ilvl w:val="0"/>
                <w:numId w:val="36"/>
              </w:numPr>
              <w:spacing w:before="0"/>
              <w:pPrChange w:id="7" w:author="Dear Sinandang" w:date="2018-02-10T15:55:00Z">
                <w:pPr>
                  <w:pStyle w:val="ListParagraph"/>
                  <w:numPr>
                    <w:numId w:val="22"/>
                  </w:numPr>
                  <w:spacing w:before="0"/>
                  <w:ind w:left="360" w:hanging="360"/>
                </w:pPr>
              </w:pPrChange>
            </w:pPr>
          </w:p>
        </w:tc>
        <w:tc>
          <w:tcPr>
            <w:tcW w:w="316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A639A4" w14:textId="77777777" w:rsidR="001933BE" w:rsidRPr="001D52CD" w:rsidRDefault="001933BE" w:rsidP="009E41BE">
            <w:pPr>
              <w:spacing w:line="200" w:lineRule="exact"/>
            </w:pPr>
            <w:r>
              <w:t>Bangunan Tempat Evakuasi Sementara</w:t>
            </w:r>
          </w:p>
        </w:tc>
        <w:sdt>
          <w:sdtPr>
            <w:id w:val="-1267988449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FE0A10" w14:textId="77777777" w:rsidR="001933BE" w:rsidRPr="001D52CD" w:rsidRDefault="001933BE" w:rsidP="009E41BE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FE93" w14:textId="77777777" w:rsidR="001933BE" w:rsidRPr="001D52CD" w:rsidRDefault="001933BE" w:rsidP="009E41BE">
            <w:r w:rsidRPr="001D52CD">
              <w:t>Ya</w:t>
            </w:r>
          </w:p>
        </w:tc>
        <w:sdt>
          <w:sdtPr>
            <w:id w:val="-69600292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37237E" w14:textId="77777777" w:rsidR="001933BE" w:rsidRPr="001D52CD" w:rsidRDefault="001933BE" w:rsidP="009E41BE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598DA9" w14:textId="77777777" w:rsidR="001933BE" w:rsidRPr="001D52CD" w:rsidRDefault="001933BE" w:rsidP="009E41BE">
            <w:r w:rsidRPr="001D52CD">
              <w:t>Tidak</w:t>
            </w:r>
          </w:p>
        </w:tc>
      </w:tr>
      <w:tr w:rsidR="001933BE" w14:paraId="3B4ADAF6" w14:textId="77777777" w:rsidTr="001933BE">
        <w:tc>
          <w:tcPr>
            <w:tcW w:w="220" w:type="pct"/>
          </w:tcPr>
          <w:p w14:paraId="641BC5AC" w14:textId="77777777" w:rsidR="001933BE" w:rsidRDefault="001933BE" w:rsidP="009E41BE"/>
        </w:tc>
        <w:tc>
          <w:tcPr>
            <w:tcW w:w="228" w:type="pct"/>
            <w:gridSpan w:val="2"/>
            <w:vAlign w:val="center"/>
          </w:tcPr>
          <w:p w14:paraId="187B39DE" w14:textId="77777777" w:rsidR="001933BE" w:rsidRDefault="001933BE">
            <w:pPr>
              <w:pStyle w:val="ListParagraph"/>
              <w:numPr>
                <w:ilvl w:val="0"/>
                <w:numId w:val="36"/>
              </w:numPr>
              <w:spacing w:before="0"/>
              <w:pPrChange w:id="8" w:author="Dear Sinandang" w:date="2018-02-10T15:55:00Z">
                <w:pPr>
                  <w:pStyle w:val="ListParagraph"/>
                  <w:numPr>
                    <w:numId w:val="22"/>
                  </w:numPr>
                  <w:spacing w:before="0"/>
                  <w:ind w:left="360" w:hanging="360"/>
                </w:pPr>
              </w:pPrChange>
            </w:pPr>
          </w:p>
        </w:tc>
        <w:tc>
          <w:tcPr>
            <w:tcW w:w="3166" w:type="pct"/>
            <w:gridSpan w:val="3"/>
            <w:tcBorders>
              <w:bottom w:val="single" w:sz="4" w:space="0" w:color="auto"/>
            </w:tcBorders>
          </w:tcPr>
          <w:p w14:paraId="4A67C015" w14:textId="77777777" w:rsidR="001933BE" w:rsidRDefault="001933BE" w:rsidP="009E41BE">
            <w:pPr>
              <w:spacing w:line="200" w:lineRule="exact"/>
            </w:pPr>
            <w:r>
              <w:t>Dataran tinggi atau bukit</w:t>
            </w:r>
          </w:p>
        </w:tc>
        <w:sdt>
          <w:sdtPr>
            <w:id w:val="-89863438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0940B595" w14:textId="77777777" w:rsidR="001933BE" w:rsidRDefault="001933BE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C157" w14:textId="77777777" w:rsidR="001933BE" w:rsidRDefault="001933BE" w:rsidP="009E41BE">
            <w:r>
              <w:t>Ya</w:t>
            </w:r>
          </w:p>
        </w:tc>
        <w:sdt>
          <w:sdtPr>
            <w:id w:val="390392018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3FE087" w14:textId="77777777" w:rsidR="001933BE" w:rsidRDefault="001933BE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56955E2D" w14:textId="77777777" w:rsidR="001933BE" w:rsidRDefault="001933BE" w:rsidP="009E41BE">
            <w:r>
              <w:t>Tidak</w:t>
            </w:r>
          </w:p>
        </w:tc>
      </w:tr>
      <w:tr w:rsidR="001933BE" w:rsidRPr="002B0805" w14:paraId="428D92FA" w14:textId="77777777" w:rsidTr="001933BE">
        <w:tc>
          <w:tcPr>
            <w:tcW w:w="220" w:type="pct"/>
          </w:tcPr>
          <w:p w14:paraId="41BED773" w14:textId="77777777" w:rsidR="001933BE" w:rsidRPr="002B0805" w:rsidRDefault="001933BE" w:rsidP="009E41BE">
            <w:pPr>
              <w:rPr>
                <w:color w:val="FF0000"/>
              </w:rPr>
            </w:pPr>
          </w:p>
        </w:tc>
        <w:tc>
          <w:tcPr>
            <w:tcW w:w="228" w:type="pct"/>
            <w:gridSpan w:val="2"/>
            <w:vAlign w:val="center"/>
          </w:tcPr>
          <w:p w14:paraId="515C2693" w14:textId="77777777" w:rsidR="001933BE" w:rsidRPr="002B0805" w:rsidRDefault="001933BE">
            <w:pPr>
              <w:pStyle w:val="ListParagraph"/>
              <w:numPr>
                <w:ilvl w:val="0"/>
                <w:numId w:val="36"/>
              </w:numPr>
              <w:spacing w:before="0"/>
              <w:rPr>
                <w:color w:val="FF0000"/>
              </w:rPr>
              <w:pPrChange w:id="9" w:author="Dear Sinandang" w:date="2018-02-10T15:55:00Z">
                <w:pPr>
                  <w:pStyle w:val="ListParagraph"/>
                  <w:numPr>
                    <w:numId w:val="22"/>
                  </w:numPr>
                  <w:spacing w:before="0"/>
                  <w:ind w:left="360" w:hanging="360"/>
                </w:pPr>
              </w:pPrChange>
            </w:pPr>
          </w:p>
        </w:tc>
        <w:tc>
          <w:tcPr>
            <w:tcW w:w="3166" w:type="pct"/>
            <w:gridSpan w:val="3"/>
            <w:tcBorders>
              <w:bottom w:val="single" w:sz="4" w:space="0" w:color="auto"/>
            </w:tcBorders>
          </w:tcPr>
          <w:p w14:paraId="5740C066" w14:textId="77777777" w:rsidR="001933BE" w:rsidRPr="002B0805" w:rsidRDefault="001933BE" w:rsidP="009E41BE">
            <w:pPr>
              <w:spacing w:line="200" w:lineRule="exact"/>
              <w:rPr>
                <w:color w:val="FF0000"/>
              </w:rPr>
            </w:pPr>
            <w:r w:rsidRPr="002B0805">
              <w:rPr>
                <w:color w:val="FF0000"/>
              </w:rPr>
              <w:t>Pinggir sungai</w:t>
            </w:r>
          </w:p>
        </w:tc>
        <w:sdt>
          <w:sdtPr>
            <w:rPr>
              <w:color w:val="FF0000"/>
            </w:rPr>
            <w:id w:val="851373322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6A21F194" w14:textId="77777777" w:rsidR="001933BE" w:rsidRPr="002B0805" w:rsidRDefault="001933BE" w:rsidP="009E41BE">
                <w:pPr>
                  <w:jc w:val="center"/>
                  <w:rPr>
                    <w:color w:val="FF0000"/>
                  </w:rPr>
                </w:pPr>
                <w:r w:rsidRPr="002B0805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A384" w14:textId="77777777" w:rsidR="001933BE" w:rsidRPr="002B0805" w:rsidRDefault="001933BE" w:rsidP="009E41BE">
            <w:pPr>
              <w:rPr>
                <w:color w:val="FF0000"/>
              </w:rPr>
            </w:pPr>
            <w:r w:rsidRPr="002B0805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52618515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B6D63E" w14:textId="77777777" w:rsidR="001933BE" w:rsidRPr="002B0805" w:rsidRDefault="001933BE" w:rsidP="009E41BE">
                <w:pPr>
                  <w:jc w:val="center"/>
                  <w:rPr>
                    <w:color w:val="FF0000"/>
                  </w:rPr>
                </w:pPr>
                <w:r w:rsidRPr="002B0805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2745F9D1" w14:textId="77777777" w:rsidR="001933BE" w:rsidRPr="002B0805" w:rsidRDefault="001933BE" w:rsidP="009E41BE">
            <w:pPr>
              <w:rPr>
                <w:color w:val="FF0000"/>
              </w:rPr>
            </w:pPr>
            <w:r w:rsidRPr="002B0805">
              <w:rPr>
                <w:color w:val="FF0000"/>
              </w:rPr>
              <w:t>Tidak</w:t>
            </w:r>
          </w:p>
        </w:tc>
      </w:tr>
      <w:tr w:rsidR="001933BE" w:rsidRPr="001D52CD" w14:paraId="6623F4D5" w14:textId="77777777" w:rsidTr="001933BE">
        <w:tc>
          <w:tcPr>
            <w:tcW w:w="220" w:type="pct"/>
          </w:tcPr>
          <w:p w14:paraId="4C4C68AC" w14:textId="77777777" w:rsidR="001933BE" w:rsidRPr="001D52CD" w:rsidRDefault="001933BE" w:rsidP="009E41BE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28" w:type="pct"/>
            <w:gridSpan w:val="2"/>
            <w:vAlign w:val="center"/>
          </w:tcPr>
          <w:p w14:paraId="2A585EE2" w14:textId="77777777" w:rsidR="001933BE" w:rsidRPr="001D52CD" w:rsidRDefault="001933BE">
            <w:pPr>
              <w:pStyle w:val="ListParagraph"/>
              <w:numPr>
                <w:ilvl w:val="0"/>
                <w:numId w:val="36"/>
              </w:numPr>
              <w:spacing w:before="0"/>
              <w:ind w:left="0" w:firstLine="0"/>
              <w:rPr>
                <w:color w:val="FF0000"/>
              </w:rPr>
              <w:pPrChange w:id="10" w:author="Dear Sinandang" w:date="2018-02-10T15:55:00Z">
                <w:pPr>
                  <w:pStyle w:val="ListParagraph"/>
                  <w:numPr>
                    <w:numId w:val="22"/>
                  </w:numPr>
                  <w:spacing w:before="0"/>
                  <w:ind w:left="0" w:hanging="360"/>
                </w:pPr>
              </w:pPrChange>
            </w:pPr>
          </w:p>
        </w:tc>
        <w:tc>
          <w:tcPr>
            <w:tcW w:w="316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CDA1F" w14:textId="77777777" w:rsidR="001933BE" w:rsidRPr="001D52CD" w:rsidRDefault="001933BE" w:rsidP="009E41BE">
            <w:pPr>
              <w:spacing w:line="200" w:lineRule="exact"/>
              <w:rPr>
                <w:color w:val="FF0000"/>
              </w:rPr>
            </w:pPr>
            <w:r>
              <w:rPr>
                <w:color w:val="FF0000"/>
              </w:rPr>
              <w:t>Di atas jembatan</w:t>
            </w:r>
          </w:p>
        </w:tc>
        <w:sdt>
          <w:sdtPr>
            <w:rPr>
              <w:color w:val="FF0000"/>
            </w:rPr>
            <w:id w:val="1425839524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889ED2" w14:textId="77777777" w:rsidR="001933BE" w:rsidRPr="001D52CD" w:rsidRDefault="001933BE" w:rsidP="009E41BE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A3AB" w14:textId="77777777" w:rsidR="001933BE" w:rsidRPr="001D52CD" w:rsidRDefault="001933BE" w:rsidP="009E41BE">
            <w:pPr>
              <w:rPr>
                <w:color w:val="FF0000"/>
              </w:rPr>
            </w:pPr>
            <w:r w:rsidRPr="001D52CD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30466637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30DEF6" w14:textId="77777777" w:rsidR="001933BE" w:rsidRPr="001D52CD" w:rsidRDefault="001933BE" w:rsidP="009E41BE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E68FB5" w14:textId="77777777" w:rsidR="001933BE" w:rsidRPr="001D52CD" w:rsidRDefault="001933BE" w:rsidP="009E41BE">
            <w:pPr>
              <w:rPr>
                <w:color w:val="FF0000"/>
              </w:rPr>
            </w:pPr>
            <w:r w:rsidRPr="001D52CD">
              <w:rPr>
                <w:color w:val="FF0000"/>
              </w:rPr>
              <w:t>Tidak</w:t>
            </w:r>
          </w:p>
        </w:tc>
      </w:tr>
      <w:tr w:rsidR="001933BE" w:rsidRPr="002B0805" w14:paraId="19D9F69D" w14:textId="77777777" w:rsidTr="001933BE">
        <w:tc>
          <w:tcPr>
            <w:tcW w:w="220" w:type="pct"/>
          </w:tcPr>
          <w:p w14:paraId="0C7486AB" w14:textId="77777777" w:rsidR="001933BE" w:rsidRPr="002B0805" w:rsidRDefault="001933BE" w:rsidP="009E41BE">
            <w:pPr>
              <w:pStyle w:val="ListParagraph"/>
              <w:ind w:left="360"/>
            </w:pPr>
          </w:p>
        </w:tc>
        <w:tc>
          <w:tcPr>
            <w:tcW w:w="228" w:type="pct"/>
            <w:gridSpan w:val="2"/>
            <w:vAlign w:val="center"/>
          </w:tcPr>
          <w:p w14:paraId="6D5F0830" w14:textId="77777777" w:rsidR="001933BE" w:rsidRPr="002B0805" w:rsidRDefault="001933BE">
            <w:pPr>
              <w:pStyle w:val="ListParagraph"/>
              <w:numPr>
                <w:ilvl w:val="0"/>
                <w:numId w:val="36"/>
              </w:numPr>
              <w:spacing w:before="0"/>
              <w:ind w:left="0" w:firstLine="0"/>
              <w:pPrChange w:id="11" w:author="Dear Sinandang" w:date="2018-02-10T15:55:00Z">
                <w:pPr>
                  <w:pStyle w:val="ListParagraph"/>
                  <w:numPr>
                    <w:numId w:val="22"/>
                  </w:numPr>
                  <w:spacing w:before="0"/>
                  <w:ind w:left="0" w:hanging="360"/>
                </w:pPr>
              </w:pPrChange>
            </w:pPr>
          </w:p>
        </w:tc>
        <w:tc>
          <w:tcPr>
            <w:tcW w:w="316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CA10DF" w14:textId="77777777" w:rsidR="001933BE" w:rsidRPr="002B0805" w:rsidRDefault="001933BE" w:rsidP="009E41BE">
            <w:pPr>
              <w:spacing w:line="200" w:lineRule="exact"/>
            </w:pPr>
            <w:r w:rsidRPr="002B0805">
              <w:t>Lokasi jauh pantai</w:t>
            </w:r>
          </w:p>
        </w:tc>
        <w:sdt>
          <w:sdtPr>
            <w:id w:val="313230903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FF62987" w14:textId="77777777" w:rsidR="001933BE" w:rsidRPr="002B0805" w:rsidRDefault="001933BE" w:rsidP="009E41BE">
                <w:pPr>
                  <w:jc w:val="center"/>
                </w:pPr>
                <w:r w:rsidRPr="002B080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1D3F" w14:textId="77777777" w:rsidR="001933BE" w:rsidRPr="002B0805" w:rsidRDefault="001933BE" w:rsidP="009E41BE">
            <w:r w:rsidRPr="002B0805">
              <w:t>Ya</w:t>
            </w:r>
          </w:p>
        </w:tc>
        <w:sdt>
          <w:sdtPr>
            <w:id w:val="149984279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002E7CF" w14:textId="77777777" w:rsidR="001933BE" w:rsidRPr="002B0805" w:rsidRDefault="001933BE" w:rsidP="009E41BE">
                <w:pPr>
                  <w:jc w:val="center"/>
                </w:pPr>
                <w:r w:rsidRPr="002B080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83B596" w14:textId="77777777" w:rsidR="001933BE" w:rsidRPr="002B0805" w:rsidRDefault="001933BE" w:rsidP="009E41BE">
            <w:r w:rsidRPr="002B0805">
              <w:t>Tidak</w:t>
            </w:r>
          </w:p>
        </w:tc>
      </w:tr>
      <w:tr w:rsidR="001D52CD" w14:paraId="0FAD0BD3" w14:textId="77777777" w:rsidTr="001933BE">
        <w:tc>
          <w:tcPr>
            <w:tcW w:w="230" w:type="pct"/>
            <w:gridSpan w:val="2"/>
          </w:tcPr>
          <w:p w14:paraId="57DD6924" w14:textId="77777777" w:rsidR="001D52CD" w:rsidRDefault="001D52CD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4"/>
          </w:tcPr>
          <w:p w14:paraId="6417644A" w14:textId="77777777" w:rsidR="001D52CD" w:rsidRDefault="001D52CD" w:rsidP="001D52CD">
            <w:r>
              <w:t>Apakah</w:t>
            </w:r>
            <w:r w:rsidR="00FB7D6D">
              <w:t xml:space="preserve"> </w:t>
            </w:r>
            <w:r>
              <w:t>kamu mengetahui apa yang dimaksud dengan tsunami jarak dekat?</w:t>
            </w:r>
          </w:p>
        </w:tc>
        <w:sdt>
          <w:sdtPr>
            <w:id w:val="-688602433"/>
          </w:sdtPr>
          <w:sdtContent>
            <w:tc>
              <w:tcPr>
                <w:tcW w:w="240" w:type="pct"/>
                <w:gridSpan w:val="2"/>
              </w:tcPr>
              <w:p w14:paraId="706F5F65" w14:textId="77777777" w:rsidR="001D52CD" w:rsidRDefault="001D52CD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7BAB90D6" w14:textId="77777777" w:rsidR="001D52CD" w:rsidRDefault="001D52CD" w:rsidP="00403318">
            <w:r>
              <w:t>Ya</w:t>
            </w:r>
          </w:p>
        </w:tc>
        <w:sdt>
          <w:sdtPr>
            <w:id w:val="-2081665769"/>
          </w:sdtPr>
          <w:sdtContent>
            <w:tc>
              <w:tcPr>
                <w:tcW w:w="236" w:type="pct"/>
              </w:tcPr>
              <w:p w14:paraId="7FE0585A" w14:textId="77777777" w:rsidR="001D52CD" w:rsidRDefault="001D52CD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</w:tcPr>
          <w:p w14:paraId="5CAA6337" w14:textId="77777777" w:rsidR="001D52CD" w:rsidRDefault="001D52CD" w:rsidP="00403318">
            <w:r>
              <w:t>Tidak</w:t>
            </w:r>
          </w:p>
        </w:tc>
      </w:tr>
      <w:tr w:rsidR="001D52CD" w14:paraId="61E5E505" w14:textId="77777777" w:rsidTr="001933BE">
        <w:tc>
          <w:tcPr>
            <w:tcW w:w="230" w:type="pct"/>
            <w:gridSpan w:val="2"/>
          </w:tcPr>
          <w:p w14:paraId="7CAB6521" w14:textId="77777777" w:rsidR="001D52CD" w:rsidRDefault="001D52CD" w:rsidP="001D52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4"/>
          </w:tcPr>
          <w:p w14:paraId="5653AE21" w14:textId="77777777" w:rsidR="001D52CD" w:rsidRDefault="001D52CD" w:rsidP="001D52CD">
            <w:r>
              <w:t>Apakah</w:t>
            </w:r>
            <w:r w:rsidR="00FB7D6D">
              <w:t xml:space="preserve"> </w:t>
            </w:r>
            <w:r>
              <w:t>kamu mengetahui apa yang dimaksud dengan tsunami jarak jauh?</w:t>
            </w:r>
          </w:p>
        </w:tc>
        <w:sdt>
          <w:sdtPr>
            <w:id w:val="-1168242554"/>
          </w:sdtPr>
          <w:sdtContent>
            <w:tc>
              <w:tcPr>
                <w:tcW w:w="240" w:type="pct"/>
                <w:gridSpan w:val="2"/>
              </w:tcPr>
              <w:p w14:paraId="634C0DAA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77B51F40" w14:textId="77777777" w:rsidR="001D52CD" w:rsidRDefault="001D52CD" w:rsidP="001D52CD">
            <w:r>
              <w:t>Ya</w:t>
            </w:r>
          </w:p>
        </w:tc>
        <w:sdt>
          <w:sdtPr>
            <w:id w:val="949592514"/>
          </w:sdtPr>
          <w:sdtContent>
            <w:tc>
              <w:tcPr>
                <w:tcW w:w="236" w:type="pct"/>
              </w:tcPr>
              <w:p w14:paraId="7A7CDB0C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</w:tcPr>
          <w:p w14:paraId="22EC64DB" w14:textId="77777777" w:rsidR="001D52CD" w:rsidRDefault="001D52CD" w:rsidP="001D52CD">
            <w:r>
              <w:t>Tidak</w:t>
            </w:r>
          </w:p>
        </w:tc>
      </w:tr>
      <w:tr w:rsidR="001D52CD" w14:paraId="2F56A138" w14:textId="77777777" w:rsidTr="001933BE">
        <w:tc>
          <w:tcPr>
            <w:tcW w:w="230" w:type="pct"/>
            <w:gridSpan w:val="2"/>
          </w:tcPr>
          <w:p w14:paraId="4B8FEB40" w14:textId="77777777" w:rsidR="001D52CD" w:rsidRDefault="001D52CD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6B40C872" w14:textId="77777777" w:rsidR="001D52CD" w:rsidRDefault="001D52CD" w:rsidP="00403318">
            <w:r>
              <w:t xml:space="preserve">Apa tanda-tanda akan terjadinya tsunami? </w:t>
            </w:r>
          </w:p>
        </w:tc>
      </w:tr>
      <w:tr w:rsidR="001D52CD" w:rsidRPr="001D52CD" w14:paraId="5FFB1F7D" w14:textId="77777777" w:rsidTr="001933BE">
        <w:tc>
          <w:tcPr>
            <w:tcW w:w="230" w:type="pct"/>
            <w:gridSpan w:val="2"/>
          </w:tcPr>
          <w:p w14:paraId="2973B916" w14:textId="77777777" w:rsidR="001D52CD" w:rsidRPr="001D52CD" w:rsidRDefault="001D52CD" w:rsidP="001D52CD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57904F5E" w14:textId="77777777" w:rsidR="001D52CD" w:rsidRPr="001D52CD" w:rsidRDefault="001D52CD" w:rsidP="001D52CD">
            <w:pPr>
              <w:pStyle w:val="ListParagraph"/>
              <w:numPr>
                <w:ilvl w:val="0"/>
                <w:numId w:val="23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41A2D6" w14:textId="77777777" w:rsidR="001D52CD" w:rsidRDefault="001D52CD" w:rsidP="001D52CD">
            <w:pPr>
              <w:spacing w:line="200" w:lineRule="exact"/>
            </w:pPr>
            <w:r>
              <w:t>Gempa</w:t>
            </w:r>
            <w:r w:rsidR="00CF2B79">
              <w:t xml:space="preserve"> </w:t>
            </w:r>
            <w:r>
              <w:t>kuat</w:t>
            </w:r>
            <w:r w:rsidR="00FB7D6D">
              <w:t xml:space="preserve"> </w:t>
            </w:r>
            <w:r>
              <w:t>yang menyebabkan</w:t>
            </w:r>
            <w:r w:rsidR="00FB7D6D">
              <w:t xml:space="preserve"> </w:t>
            </w:r>
            <w:r>
              <w:t>ora</w:t>
            </w:r>
            <w:r w:rsidRPr="001D52CD">
              <w:t>n</w:t>
            </w:r>
            <w:r>
              <w:t>g</w:t>
            </w:r>
            <w:r w:rsidR="00FB7D6D">
              <w:t xml:space="preserve"> </w:t>
            </w:r>
            <w:r>
              <w:t>tidak</w:t>
            </w:r>
            <w:r w:rsidR="00FB7D6D">
              <w:t xml:space="preserve"> </w:t>
            </w:r>
            <w:r>
              <w:t>bisa</w:t>
            </w:r>
            <w:r w:rsidRPr="001D52CD">
              <w:t xml:space="preserve"> be</w:t>
            </w:r>
            <w:r>
              <w:t>rdiri</w:t>
            </w:r>
          </w:p>
        </w:tc>
        <w:sdt>
          <w:sdtPr>
            <w:id w:val="1527599250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10D5D8" w14:textId="77777777" w:rsidR="001D52CD" w:rsidRPr="001D52CD" w:rsidRDefault="001D52CD" w:rsidP="001D52CD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7ABD" w14:textId="77777777" w:rsidR="001D52CD" w:rsidRPr="001D52CD" w:rsidRDefault="001D52CD" w:rsidP="001D52CD">
            <w:r w:rsidRPr="001D52CD">
              <w:t>Ya</w:t>
            </w:r>
          </w:p>
        </w:tc>
        <w:sdt>
          <w:sdtPr>
            <w:id w:val="130434845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B97222" w14:textId="77777777" w:rsidR="001D52CD" w:rsidRPr="001D52CD" w:rsidRDefault="001D52CD" w:rsidP="001D52CD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5C7B82" w14:textId="77777777" w:rsidR="001D52CD" w:rsidRPr="001D52CD" w:rsidRDefault="001D52CD" w:rsidP="001D52CD">
            <w:r w:rsidRPr="001D52CD">
              <w:t>Tidak</w:t>
            </w:r>
          </w:p>
        </w:tc>
      </w:tr>
      <w:tr w:rsidR="001D52CD" w14:paraId="2F1FE20C" w14:textId="77777777" w:rsidTr="001933BE">
        <w:tc>
          <w:tcPr>
            <w:tcW w:w="230" w:type="pct"/>
            <w:gridSpan w:val="2"/>
          </w:tcPr>
          <w:p w14:paraId="3FF3E297" w14:textId="77777777" w:rsidR="001D52CD" w:rsidRDefault="001D52CD" w:rsidP="001D52CD"/>
        </w:tc>
        <w:tc>
          <w:tcPr>
            <w:tcW w:w="240" w:type="pct"/>
            <w:gridSpan w:val="2"/>
            <w:vAlign w:val="center"/>
          </w:tcPr>
          <w:p w14:paraId="0A488F14" w14:textId="77777777" w:rsidR="001D52CD" w:rsidRDefault="001D52CD" w:rsidP="001D52CD">
            <w:pPr>
              <w:pStyle w:val="ListParagraph"/>
              <w:numPr>
                <w:ilvl w:val="0"/>
                <w:numId w:val="23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1CA5AC0A" w14:textId="77777777" w:rsidR="001D52CD" w:rsidRDefault="001D52CD" w:rsidP="001D52CD">
            <w:pPr>
              <w:spacing w:line="200" w:lineRule="exact"/>
            </w:pPr>
            <w:r>
              <w:t>Gempa tidak terasa kuat, tapi begetar cukup lama, lebih dari 20 detik</w:t>
            </w:r>
          </w:p>
        </w:tc>
        <w:sdt>
          <w:sdtPr>
            <w:id w:val="399948141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1AC5B0D6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B3DF" w14:textId="77777777" w:rsidR="001D52CD" w:rsidRDefault="001D52CD" w:rsidP="001D52CD">
            <w:r>
              <w:t>Ya</w:t>
            </w:r>
          </w:p>
        </w:tc>
        <w:sdt>
          <w:sdtPr>
            <w:id w:val="-27723838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8A3957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3CC6BBD0" w14:textId="77777777" w:rsidR="001D52CD" w:rsidRDefault="001D52CD" w:rsidP="001D52CD">
            <w:r>
              <w:t>Tidak</w:t>
            </w:r>
          </w:p>
        </w:tc>
      </w:tr>
      <w:tr w:rsidR="001D52CD" w14:paraId="274174CF" w14:textId="77777777" w:rsidTr="001933BE">
        <w:tc>
          <w:tcPr>
            <w:tcW w:w="230" w:type="pct"/>
            <w:gridSpan w:val="2"/>
          </w:tcPr>
          <w:p w14:paraId="752FA4C6" w14:textId="77777777" w:rsidR="001D52CD" w:rsidRDefault="001D52CD" w:rsidP="001D52CD"/>
        </w:tc>
        <w:tc>
          <w:tcPr>
            <w:tcW w:w="240" w:type="pct"/>
            <w:gridSpan w:val="2"/>
            <w:vAlign w:val="center"/>
          </w:tcPr>
          <w:p w14:paraId="3FD12588" w14:textId="77777777" w:rsidR="001D52CD" w:rsidRDefault="001D52CD" w:rsidP="001D52CD">
            <w:pPr>
              <w:pStyle w:val="ListParagraph"/>
              <w:numPr>
                <w:ilvl w:val="0"/>
                <w:numId w:val="23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5599B7EF" w14:textId="77777777" w:rsidR="001D52CD" w:rsidRDefault="001D52CD" w:rsidP="001D52CD">
            <w:pPr>
              <w:spacing w:line="200" w:lineRule="exact"/>
            </w:pPr>
            <w:r>
              <w:t>Air</w:t>
            </w:r>
            <w:r w:rsidR="00FB7D6D">
              <w:t xml:space="preserve"> </w:t>
            </w:r>
            <w:r>
              <w:t>laut</w:t>
            </w:r>
            <w:r w:rsidR="00FB7D6D">
              <w:t xml:space="preserve"> </w:t>
            </w:r>
            <w:r>
              <w:t>tiba-tiba</w:t>
            </w:r>
            <w:r w:rsidRPr="001D52CD">
              <w:t xml:space="preserve"> surut tidak seperti biasanya</w:t>
            </w:r>
          </w:p>
        </w:tc>
        <w:sdt>
          <w:sdtPr>
            <w:id w:val="1114403594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05322A63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D448" w14:textId="77777777" w:rsidR="001D52CD" w:rsidRDefault="001D52CD" w:rsidP="001D52CD">
            <w:r>
              <w:t>Ya</w:t>
            </w:r>
          </w:p>
        </w:tc>
        <w:sdt>
          <w:sdtPr>
            <w:id w:val="-186303788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2CB075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707A84B1" w14:textId="77777777" w:rsidR="001D52CD" w:rsidRDefault="001D52CD" w:rsidP="001D52CD">
            <w:r>
              <w:t>Tidak</w:t>
            </w:r>
          </w:p>
        </w:tc>
      </w:tr>
      <w:tr w:rsidR="001D52CD" w14:paraId="22EA1BD8" w14:textId="77777777" w:rsidTr="001933BE">
        <w:tc>
          <w:tcPr>
            <w:tcW w:w="230" w:type="pct"/>
            <w:gridSpan w:val="2"/>
          </w:tcPr>
          <w:p w14:paraId="152B0271" w14:textId="77777777" w:rsidR="001D52CD" w:rsidRDefault="001D52CD" w:rsidP="001D52CD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2E096957" w14:textId="77777777" w:rsidR="001D52CD" w:rsidRDefault="001D52CD" w:rsidP="001D52CD">
            <w:pPr>
              <w:pStyle w:val="ListParagraph"/>
              <w:numPr>
                <w:ilvl w:val="0"/>
                <w:numId w:val="23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1B029A" w14:textId="77777777" w:rsidR="001D52CD" w:rsidRDefault="001D52CD" w:rsidP="001D52CD">
            <w:pPr>
              <w:spacing w:line="200" w:lineRule="exact"/>
            </w:pPr>
            <w:r>
              <w:t>Gelombang</w:t>
            </w:r>
            <w:r w:rsidR="00FB7D6D">
              <w:t xml:space="preserve"> </w:t>
            </w:r>
            <w:r>
              <w:t>be</w:t>
            </w:r>
            <w:r w:rsidRPr="001D52CD">
              <w:t>s</w:t>
            </w:r>
            <w:r>
              <w:t>ar</w:t>
            </w:r>
            <w:r w:rsidR="00FB7D6D">
              <w:t xml:space="preserve"> </w:t>
            </w:r>
            <w:r>
              <w:t>di</w:t>
            </w:r>
            <w:r w:rsidR="00FB7D6D">
              <w:t xml:space="preserve"> </w:t>
            </w:r>
            <w:r>
              <w:t>cakrawala</w:t>
            </w:r>
            <w:r w:rsidR="00357DEB">
              <w:t xml:space="preserve"> </w:t>
            </w:r>
            <w:r>
              <w:t>(</w:t>
            </w:r>
            <w:r w:rsidRPr="001D52CD">
              <w:t>b</w:t>
            </w:r>
            <w:r>
              <w:t>atas</w:t>
            </w:r>
            <w:r w:rsidR="00FB7D6D">
              <w:t xml:space="preserve"> </w:t>
            </w:r>
            <w:r>
              <w:t>pandang</w:t>
            </w:r>
            <w:r w:rsidR="00FB7D6D">
              <w:t xml:space="preserve"> </w:t>
            </w:r>
            <w:r>
              <w:t>di</w:t>
            </w:r>
            <w:r w:rsidRPr="001D52CD">
              <w:t xml:space="preserve"> pantai)</w:t>
            </w:r>
          </w:p>
        </w:tc>
        <w:sdt>
          <w:sdtPr>
            <w:id w:val="-2114112687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3F992D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14E9" w14:textId="77777777" w:rsidR="001D52CD" w:rsidRDefault="001D52CD" w:rsidP="001D52CD">
            <w:r>
              <w:t>Ya</w:t>
            </w:r>
          </w:p>
        </w:tc>
        <w:sdt>
          <w:sdtPr>
            <w:id w:val="1960600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030602" w14:textId="77777777" w:rsidR="001D52CD" w:rsidRDefault="001D52CD" w:rsidP="001D52C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A72FC" w14:textId="77777777" w:rsidR="001D52CD" w:rsidRDefault="001D52CD" w:rsidP="001D52CD">
            <w:r>
              <w:t>Tidak</w:t>
            </w:r>
          </w:p>
        </w:tc>
      </w:tr>
      <w:tr w:rsidR="001D52CD" w:rsidRPr="001D52CD" w14:paraId="62F6C03C" w14:textId="77777777" w:rsidTr="001933BE">
        <w:tc>
          <w:tcPr>
            <w:tcW w:w="230" w:type="pct"/>
            <w:gridSpan w:val="2"/>
          </w:tcPr>
          <w:p w14:paraId="0A3AEF56" w14:textId="77777777" w:rsidR="001D52CD" w:rsidRPr="001D52CD" w:rsidRDefault="001D52CD" w:rsidP="00403318">
            <w:pPr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11FC5CC2" w14:textId="77777777" w:rsidR="001D52CD" w:rsidRPr="001D52CD" w:rsidRDefault="001D52CD" w:rsidP="00403318">
            <w:pPr>
              <w:pStyle w:val="ListParagraph"/>
              <w:numPr>
                <w:ilvl w:val="0"/>
                <w:numId w:val="23"/>
              </w:numPr>
              <w:spacing w:befor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197F3FE4" w14:textId="77777777" w:rsidR="001D52CD" w:rsidRPr="001D52CD" w:rsidRDefault="001D52CD" w:rsidP="00403318">
            <w:pPr>
              <w:spacing w:line="200" w:lineRule="exact"/>
              <w:rPr>
                <w:color w:val="FF0000"/>
              </w:rPr>
            </w:pPr>
            <w:r w:rsidRPr="001D52CD">
              <w:rPr>
                <w:color w:val="FF0000"/>
              </w:rPr>
              <w:t>Cuaca mendung dan angin kencang</w:t>
            </w:r>
          </w:p>
        </w:tc>
        <w:sdt>
          <w:sdtPr>
            <w:rPr>
              <w:color w:val="FF0000"/>
            </w:rPr>
            <w:id w:val="1266728209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41C2D742" w14:textId="77777777" w:rsidR="001D52CD" w:rsidRPr="001D52CD" w:rsidRDefault="001D52CD" w:rsidP="00403318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D91D" w14:textId="77777777" w:rsidR="001D52CD" w:rsidRPr="001D52CD" w:rsidRDefault="001D52CD" w:rsidP="00403318">
            <w:pPr>
              <w:rPr>
                <w:color w:val="FF0000"/>
              </w:rPr>
            </w:pPr>
            <w:r w:rsidRPr="001D52CD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1577501402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3E1B15" w14:textId="77777777" w:rsidR="001D52CD" w:rsidRPr="001D52CD" w:rsidRDefault="001D52CD" w:rsidP="00403318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07A1BDB0" w14:textId="77777777" w:rsidR="001D52CD" w:rsidRPr="001D52CD" w:rsidRDefault="001D52CD" w:rsidP="00403318">
            <w:pPr>
              <w:rPr>
                <w:color w:val="FF0000"/>
              </w:rPr>
            </w:pPr>
            <w:r w:rsidRPr="001D52CD">
              <w:rPr>
                <w:color w:val="FF0000"/>
              </w:rPr>
              <w:t>Tidak</w:t>
            </w:r>
          </w:p>
        </w:tc>
      </w:tr>
      <w:tr w:rsidR="001D52CD" w:rsidRPr="001D52CD" w14:paraId="12251B30" w14:textId="77777777" w:rsidTr="001933BE">
        <w:tc>
          <w:tcPr>
            <w:tcW w:w="230" w:type="pct"/>
            <w:gridSpan w:val="2"/>
          </w:tcPr>
          <w:p w14:paraId="2F399996" w14:textId="77777777" w:rsidR="001D52CD" w:rsidRPr="001D52CD" w:rsidRDefault="001D52CD" w:rsidP="00403318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4FC5D686" w14:textId="77777777" w:rsidR="001D52CD" w:rsidRPr="001D52CD" w:rsidRDefault="001D52CD" w:rsidP="00403318">
            <w:pPr>
              <w:pStyle w:val="ListParagraph"/>
              <w:numPr>
                <w:ilvl w:val="0"/>
                <w:numId w:val="23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C3B402" w14:textId="77777777" w:rsidR="001D52CD" w:rsidRPr="001D52CD" w:rsidRDefault="001D52CD" w:rsidP="00403318">
            <w:pPr>
              <w:spacing w:line="200" w:lineRule="exact"/>
              <w:rPr>
                <w:color w:val="FF0000"/>
              </w:rPr>
            </w:pPr>
            <w:r w:rsidRPr="001D52CD">
              <w:rPr>
                <w:color w:val="FF0000"/>
              </w:rPr>
              <w:t>Binatang liar (misalnya gajah, kuda, ular) bergerak menuju pantai</w:t>
            </w:r>
          </w:p>
        </w:tc>
        <w:sdt>
          <w:sdtPr>
            <w:rPr>
              <w:color w:val="FF0000"/>
            </w:rPr>
            <w:id w:val="926079880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DDAF0E" w14:textId="77777777" w:rsidR="001D52CD" w:rsidRPr="001D52CD" w:rsidRDefault="001D52CD" w:rsidP="00403318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8F85" w14:textId="77777777" w:rsidR="001D52CD" w:rsidRPr="001D52CD" w:rsidRDefault="001D52CD" w:rsidP="00403318">
            <w:pPr>
              <w:rPr>
                <w:color w:val="FF0000"/>
              </w:rPr>
            </w:pPr>
            <w:r w:rsidRPr="001D52CD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146854893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3B9638" w14:textId="77777777" w:rsidR="001D52CD" w:rsidRPr="001D52CD" w:rsidRDefault="001D52CD" w:rsidP="00403318">
                <w:pPr>
                  <w:jc w:val="center"/>
                  <w:rPr>
                    <w:color w:val="FF0000"/>
                  </w:rPr>
                </w:pPr>
                <w:r w:rsidRPr="001D52CD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FE9EF7" w14:textId="77777777" w:rsidR="001D52CD" w:rsidRPr="001D52CD" w:rsidRDefault="001D52CD" w:rsidP="00403318">
            <w:pPr>
              <w:rPr>
                <w:color w:val="FF0000"/>
              </w:rPr>
            </w:pPr>
            <w:r w:rsidRPr="001D52CD">
              <w:rPr>
                <w:color w:val="FF0000"/>
              </w:rPr>
              <w:t>Tidak</w:t>
            </w:r>
          </w:p>
        </w:tc>
      </w:tr>
      <w:tr w:rsidR="001D52CD" w14:paraId="655AC029" w14:textId="77777777" w:rsidTr="001933BE">
        <w:tc>
          <w:tcPr>
            <w:tcW w:w="230" w:type="pct"/>
            <w:gridSpan w:val="2"/>
          </w:tcPr>
          <w:p w14:paraId="3490AF6B" w14:textId="77777777" w:rsidR="001D52CD" w:rsidRDefault="001D52CD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2DA67171" w14:textId="1442F5D0" w:rsidR="001D52CD" w:rsidRDefault="001D52CD" w:rsidP="00321818">
            <w:r w:rsidRPr="001D52CD">
              <w:t xml:space="preserve">Seandainya </w:t>
            </w:r>
            <w:r w:rsidR="00321818">
              <w:t xml:space="preserve">kamu </w:t>
            </w:r>
            <w:ins w:id="12" w:author="Dear Sinandang" w:date="2018-02-10T15:57:00Z">
              <w:r w:rsidR="008E18B0">
                <w:t>sedang berada</w:t>
              </w:r>
            </w:ins>
            <w:del w:id="13" w:author="Dear Sinandang" w:date="2018-02-10T15:57:00Z">
              <w:r w:rsidR="00321818" w:rsidDel="008E18B0">
                <w:delText>lagi</w:delText>
              </w:r>
            </w:del>
            <w:r w:rsidR="00321818">
              <w:t xml:space="preserve"> di pantai dan </w:t>
            </w:r>
            <w:r w:rsidRPr="001D52CD">
              <w:t>air laut tiba-tiba surut, apa yang akan kamu lakukan?</w:t>
            </w:r>
          </w:p>
        </w:tc>
      </w:tr>
      <w:tr w:rsidR="001D52CD" w:rsidRPr="001D52CD" w14:paraId="2FAB5772" w14:textId="77777777" w:rsidTr="001933BE">
        <w:tc>
          <w:tcPr>
            <w:tcW w:w="230" w:type="pct"/>
            <w:gridSpan w:val="2"/>
          </w:tcPr>
          <w:p w14:paraId="658AC301" w14:textId="77777777" w:rsidR="001D52CD" w:rsidRPr="001D52CD" w:rsidRDefault="001D52CD" w:rsidP="00403318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1767DC9A" w14:textId="77777777" w:rsidR="001D52CD" w:rsidRPr="001D52CD" w:rsidRDefault="001D52CD" w:rsidP="001D52CD">
            <w:pPr>
              <w:pStyle w:val="ListParagraph"/>
              <w:numPr>
                <w:ilvl w:val="0"/>
                <w:numId w:val="24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86AE41" w14:textId="77777777" w:rsidR="001D52CD" w:rsidRPr="001D52CD" w:rsidRDefault="001D52CD" w:rsidP="001D52CD">
            <w:pPr>
              <w:spacing w:line="200" w:lineRule="exact"/>
            </w:pPr>
            <w:r w:rsidRPr="001D52CD">
              <w:t>Ber</w:t>
            </w:r>
            <w:r w:rsidRPr="001D52CD">
              <w:rPr>
                <w:spacing w:val="6"/>
              </w:rPr>
              <w:t>l</w:t>
            </w:r>
            <w:r w:rsidRPr="001D52CD">
              <w:t>ari</w:t>
            </w:r>
            <w:r w:rsidR="00FB7D6D">
              <w:t xml:space="preserve"> </w:t>
            </w:r>
            <w:r w:rsidRPr="001D52CD">
              <w:t>menjauh</w:t>
            </w:r>
            <w:r w:rsidR="00FB7D6D">
              <w:t xml:space="preserve"> </w:t>
            </w:r>
            <w:r w:rsidRPr="001D52CD">
              <w:t>dari</w:t>
            </w:r>
            <w:r w:rsidR="00FB7D6D">
              <w:t xml:space="preserve"> </w:t>
            </w:r>
            <w:r>
              <w:rPr>
                <w:w w:val="102"/>
              </w:rPr>
              <w:t>pantai</w:t>
            </w:r>
          </w:p>
        </w:tc>
        <w:sdt>
          <w:sdtPr>
            <w:id w:val="1294095954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D7B0D4" w14:textId="77777777" w:rsidR="001D52CD" w:rsidRPr="001D52CD" w:rsidRDefault="001D52CD" w:rsidP="00403318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9E37" w14:textId="77777777" w:rsidR="001D52CD" w:rsidRPr="001D52CD" w:rsidRDefault="001D52CD" w:rsidP="00403318">
            <w:r w:rsidRPr="001D52CD">
              <w:t>Ya</w:t>
            </w:r>
          </w:p>
        </w:tc>
        <w:sdt>
          <w:sdtPr>
            <w:id w:val="-77039369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6D7EB8" w14:textId="77777777" w:rsidR="001D52CD" w:rsidRPr="001D52CD" w:rsidRDefault="001D52CD" w:rsidP="00403318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A33169" w14:textId="77777777" w:rsidR="001D52CD" w:rsidRPr="001D52CD" w:rsidRDefault="001D52CD" w:rsidP="00403318">
            <w:r w:rsidRPr="001D52CD">
              <w:t>Tidak</w:t>
            </w:r>
          </w:p>
        </w:tc>
      </w:tr>
      <w:tr w:rsidR="0006533E" w:rsidRPr="0006533E" w14:paraId="4BCBA427" w14:textId="77777777" w:rsidTr="001933BE">
        <w:tc>
          <w:tcPr>
            <w:tcW w:w="230" w:type="pct"/>
            <w:gridSpan w:val="2"/>
          </w:tcPr>
          <w:p w14:paraId="5B468322" w14:textId="77777777" w:rsidR="001D52CD" w:rsidRPr="0006533E" w:rsidRDefault="001D52CD" w:rsidP="00403318">
            <w:pPr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3B219D92" w14:textId="77777777" w:rsidR="001D52CD" w:rsidRPr="0006533E" w:rsidRDefault="001D52CD" w:rsidP="001D52CD">
            <w:pPr>
              <w:pStyle w:val="ListParagraph"/>
              <w:numPr>
                <w:ilvl w:val="0"/>
                <w:numId w:val="24"/>
              </w:numPr>
              <w:spacing w:befor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13A6CB4D" w14:textId="77777777" w:rsidR="001D52CD" w:rsidRPr="0006533E" w:rsidRDefault="001D52CD" w:rsidP="001D52CD">
            <w:pPr>
              <w:spacing w:line="200" w:lineRule="exact"/>
              <w:rPr>
                <w:color w:val="FF0000"/>
              </w:rPr>
            </w:pPr>
            <w:r w:rsidRPr="0006533E">
              <w:rPr>
                <w:color w:val="FF0000"/>
              </w:rPr>
              <w:t>Mende</w:t>
            </w:r>
            <w:r w:rsidRPr="0006533E">
              <w:rPr>
                <w:color w:val="FF0000"/>
                <w:spacing w:val="4"/>
              </w:rPr>
              <w:t>k</w:t>
            </w:r>
            <w:r w:rsidRPr="0006533E">
              <w:rPr>
                <w:color w:val="FF0000"/>
              </w:rPr>
              <w:t>ati</w:t>
            </w:r>
            <w:r w:rsidR="00FB7D6D">
              <w:rPr>
                <w:color w:val="FF0000"/>
              </w:rPr>
              <w:t xml:space="preserve"> </w:t>
            </w:r>
            <w:r w:rsidRPr="0006533E">
              <w:rPr>
                <w:color w:val="FF0000"/>
              </w:rPr>
              <w:t>pan</w:t>
            </w:r>
            <w:r w:rsidRPr="0006533E">
              <w:rPr>
                <w:color w:val="FF0000"/>
                <w:spacing w:val="4"/>
              </w:rPr>
              <w:t>t</w:t>
            </w:r>
            <w:r w:rsidRPr="0006533E">
              <w:rPr>
                <w:color w:val="FF0000"/>
              </w:rPr>
              <w:t>ai dan mengamati/ mengambil</w:t>
            </w:r>
            <w:r w:rsidR="00CF2B79">
              <w:rPr>
                <w:color w:val="FF0000"/>
              </w:rPr>
              <w:t xml:space="preserve"> </w:t>
            </w:r>
            <w:r w:rsidRPr="0006533E">
              <w:rPr>
                <w:color w:val="FF0000"/>
                <w:spacing w:val="4"/>
                <w:w w:val="102"/>
              </w:rPr>
              <w:t>i</w:t>
            </w:r>
            <w:r w:rsidRPr="0006533E">
              <w:rPr>
                <w:color w:val="FF0000"/>
                <w:w w:val="102"/>
              </w:rPr>
              <w:t>kan</w:t>
            </w:r>
          </w:p>
        </w:tc>
        <w:sdt>
          <w:sdtPr>
            <w:rPr>
              <w:color w:val="FF0000"/>
            </w:rPr>
            <w:id w:val="-160397837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00D1F39C" w14:textId="77777777" w:rsidR="001D52CD" w:rsidRPr="0006533E" w:rsidRDefault="001D52CD" w:rsidP="00403318">
                <w:pPr>
                  <w:jc w:val="center"/>
                  <w:rPr>
                    <w:color w:val="FF0000"/>
                  </w:rPr>
                </w:pPr>
                <w:r w:rsidRPr="0006533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68B6" w14:textId="77777777" w:rsidR="001D52CD" w:rsidRPr="0006533E" w:rsidRDefault="001D52CD" w:rsidP="00403318">
            <w:pPr>
              <w:rPr>
                <w:color w:val="FF0000"/>
              </w:rPr>
            </w:pPr>
            <w:r w:rsidRPr="0006533E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381526750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6CDB12" w14:textId="77777777" w:rsidR="001D52CD" w:rsidRPr="0006533E" w:rsidRDefault="001D52CD" w:rsidP="00403318">
                <w:pPr>
                  <w:jc w:val="center"/>
                  <w:rPr>
                    <w:color w:val="FF0000"/>
                  </w:rPr>
                </w:pPr>
                <w:r w:rsidRPr="0006533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591D156C" w14:textId="77777777" w:rsidR="001D52CD" w:rsidRPr="0006533E" w:rsidRDefault="001D52CD" w:rsidP="00403318">
            <w:pPr>
              <w:rPr>
                <w:color w:val="FF0000"/>
              </w:rPr>
            </w:pPr>
            <w:r w:rsidRPr="0006533E">
              <w:rPr>
                <w:color w:val="FF0000"/>
              </w:rPr>
              <w:t>Tidak</w:t>
            </w:r>
          </w:p>
        </w:tc>
      </w:tr>
      <w:tr w:rsidR="0006533E" w:rsidRPr="0006533E" w14:paraId="51C469CF" w14:textId="77777777" w:rsidTr="001933BE">
        <w:tc>
          <w:tcPr>
            <w:tcW w:w="230" w:type="pct"/>
            <w:gridSpan w:val="2"/>
          </w:tcPr>
          <w:p w14:paraId="5E6556CA" w14:textId="77777777" w:rsidR="001D52CD" w:rsidRPr="0006533E" w:rsidRDefault="001D52CD" w:rsidP="00403318">
            <w:pPr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70BF6F6D" w14:textId="77777777" w:rsidR="001D52CD" w:rsidRPr="0006533E" w:rsidRDefault="001D52CD" w:rsidP="001D52CD">
            <w:pPr>
              <w:pStyle w:val="ListParagraph"/>
              <w:numPr>
                <w:ilvl w:val="0"/>
                <w:numId w:val="24"/>
              </w:numPr>
              <w:spacing w:befor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7B22A5F3" w14:textId="77777777" w:rsidR="001D52CD" w:rsidRPr="0006533E" w:rsidRDefault="001D52CD" w:rsidP="00403318">
            <w:pPr>
              <w:spacing w:line="200" w:lineRule="exact"/>
              <w:rPr>
                <w:color w:val="FF0000"/>
              </w:rPr>
            </w:pPr>
            <w:r w:rsidRPr="0006533E">
              <w:rPr>
                <w:color w:val="FF0000"/>
              </w:rPr>
              <w:t>T</w:t>
            </w:r>
            <w:r w:rsidRPr="0006533E">
              <w:rPr>
                <w:color w:val="FF0000"/>
                <w:spacing w:val="5"/>
              </w:rPr>
              <w:t>i</w:t>
            </w:r>
            <w:r w:rsidRPr="0006533E">
              <w:rPr>
                <w:color w:val="FF0000"/>
              </w:rPr>
              <w:t>dak</w:t>
            </w:r>
            <w:r w:rsidR="00FB7D6D">
              <w:rPr>
                <w:color w:val="FF0000"/>
              </w:rPr>
              <w:t xml:space="preserve"> </w:t>
            </w:r>
            <w:r w:rsidRPr="0006533E">
              <w:rPr>
                <w:color w:val="FF0000"/>
              </w:rPr>
              <w:t>melakukan</w:t>
            </w:r>
            <w:r w:rsidR="00FB7D6D">
              <w:rPr>
                <w:color w:val="FF0000"/>
              </w:rPr>
              <w:t xml:space="preserve"> </w:t>
            </w:r>
            <w:r w:rsidRPr="0006533E">
              <w:rPr>
                <w:color w:val="FF0000"/>
                <w:w w:val="102"/>
              </w:rPr>
              <w:t>apa-apa</w:t>
            </w:r>
          </w:p>
        </w:tc>
        <w:sdt>
          <w:sdtPr>
            <w:rPr>
              <w:color w:val="FF0000"/>
            </w:rPr>
            <w:id w:val="-1880773804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B455721" w14:textId="77777777" w:rsidR="001D52CD" w:rsidRPr="0006533E" w:rsidRDefault="001D52CD" w:rsidP="00403318">
                <w:pPr>
                  <w:jc w:val="center"/>
                  <w:rPr>
                    <w:color w:val="FF0000"/>
                  </w:rPr>
                </w:pPr>
                <w:r w:rsidRPr="0006533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96EF" w14:textId="77777777" w:rsidR="001D52CD" w:rsidRPr="0006533E" w:rsidRDefault="001D52CD" w:rsidP="00403318">
            <w:pPr>
              <w:rPr>
                <w:color w:val="FF0000"/>
              </w:rPr>
            </w:pPr>
            <w:r w:rsidRPr="0006533E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446051225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A711BB" w14:textId="77777777" w:rsidR="001D52CD" w:rsidRPr="0006533E" w:rsidRDefault="001D52CD" w:rsidP="00403318">
                <w:pPr>
                  <w:jc w:val="center"/>
                  <w:rPr>
                    <w:color w:val="FF0000"/>
                  </w:rPr>
                </w:pPr>
                <w:r w:rsidRPr="0006533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47603B01" w14:textId="77777777" w:rsidR="001D52CD" w:rsidRPr="0006533E" w:rsidRDefault="001D52CD" w:rsidP="00403318">
            <w:pPr>
              <w:rPr>
                <w:color w:val="FF0000"/>
              </w:rPr>
            </w:pPr>
            <w:r w:rsidRPr="0006533E">
              <w:rPr>
                <w:color w:val="FF0000"/>
              </w:rPr>
              <w:t>Tidak</w:t>
            </w:r>
          </w:p>
        </w:tc>
      </w:tr>
      <w:tr w:rsidR="00D53C84" w14:paraId="10497918" w14:textId="77777777" w:rsidTr="001933BE">
        <w:tc>
          <w:tcPr>
            <w:tcW w:w="230" w:type="pct"/>
            <w:gridSpan w:val="2"/>
          </w:tcPr>
          <w:p w14:paraId="771BF8DF" w14:textId="77777777" w:rsidR="00D53C84" w:rsidRDefault="00D53C84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07277894" w14:textId="40A5515D" w:rsidR="00D53C84" w:rsidRDefault="00CF2B79" w:rsidP="00D53C84">
            <w:r>
              <w:t>Apab</w:t>
            </w:r>
            <w:r w:rsidR="00D53C84">
              <w:t>ila kamu di sekolah, a</w:t>
            </w:r>
            <w:r w:rsidR="00D53C84" w:rsidRPr="00D53C84">
              <w:t xml:space="preserve">pa yang kamu lakukan </w:t>
            </w:r>
            <w:r w:rsidR="00D53C84">
              <w:t>jika</w:t>
            </w:r>
            <w:r>
              <w:t xml:space="preserve"> </w:t>
            </w:r>
            <w:r w:rsidR="00D53C84">
              <w:t xml:space="preserve">akan terjadi </w:t>
            </w:r>
            <w:r w:rsidR="00D53C84" w:rsidRPr="00D53C84">
              <w:t>tsunami?</w:t>
            </w:r>
          </w:p>
        </w:tc>
      </w:tr>
      <w:tr w:rsidR="00D53C84" w:rsidRPr="001D52CD" w14:paraId="6AC6CBBA" w14:textId="77777777" w:rsidTr="001933BE">
        <w:tc>
          <w:tcPr>
            <w:tcW w:w="230" w:type="pct"/>
            <w:gridSpan w:val="2"/>
          </w:tcPr>
          <w:p w14:paraId="6DB75174" w14:textId="77777777" w:rsidR="00D53C84" w:rsidRPr="001D52CD" w:rsidRDefault="00D53C84" w:rsidP="00D53C84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2CBCB0C6" w14:textId="77777777" w:rsidR="00D53C84" w:rsidRPr="001D52CD" w:rsidRDefault="00D53C84" w:rsidP="00D53C84">
            <w:pPr>
              <w:pStyle w:val="ListParagraph"/>
              <w:numPr>
                <w:ilvl w:val="0"/>
                <w:numId w:val="28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D6697B" w14:textId="77777777" w:rsidR="00D53C84" w:rsidRDefault="00D53C84" w:rsidP="00D53C84">
            <w:pPr>
              <w:spacing w:line="200" w:lineRule="exact"/>
            </w:pPr>
            <w:r>
              <w:t>Menuju ke tempat aman</w:t>
            </w:r>
          </w:p>
        </w:tc>
        <w:sdt>
          <w:sdtPr>
            <w:id w:val="395400756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996D74" w14:textId="77777777" w:rsidR="00D53C84" w:rsidRPr="001D52CD" w:rsidRDefault="00D53C84" w:rsidP="00D53C84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9F7B" w14:textId="77777777" w:rsidR="00D53C84" w:rsidRPr="001D52CD" w:rsidRDefault="00D53C84" w:rsidP="00D53C84">
            <w:r w:rsidRPr="001D52CD">
              <w:t>Ya</w:t>
            </w:r>
          </w:p>
        </w:tc>
        <w:sdt>
          <w:sdtPr>
            <w:id w:val="133318010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DB0F31" w14:textId="77777777" w:rsidR="00D53C84" w:rsidRPr="001D52CD" w:rsidRDefault="00D53C84" w:rsidP="00D53C84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E2BF03" w14:textId="77777777" w:rsidR="00D53C84" w:rsidRPr="001D52CD" w:rsidRDefault="00D53C84" w:rsidP="00D53C84">
            <w:r w:rsidRPr="001D52CD">
              <w:t>Tidak</w:t>
            </w:r>
          </w:p>
        </w:tc>
      </w:tr>
      <w:tr w:rsidR="00D53C84" w14:paraId="7EE40040" w14:textId="77777777" w:rsidTr="001933BE">
        <w:tc>
          <w:tcPr>
            <w:tcW w:w="230" w:type="pct"/>
            <w:gridSpan w:val="2"/>
          </w:tcPr>
          <w:p w14:paraId="67827F27" w14:textId="77777777" w:rsidR="00D53C84" w:rsidRDefault="00D53C84" w:rsidP="00D53C84"/>
        </w:tc>
        <w:tc>
          <w:tcPr>
            <w:tcW w:w="240" w:type="pct"/>
            <w:gridSpan w:val="2"/>
            <w:vAlign w:val="center"/>
          </w:tcPr>
          <w:p w14:paraId="1454DA41" w14:textId="77777777" w:rsidR="00D53C84" w:rsidRDefault="00D53C84" w:rsidP="00D53C84">
            <w:pPr>
              <w:pStyle w:val="ListParagraph"/>
              <w:numPr>
                <w:ilvl w:val="0"/>
                <w:numId w:val="28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1645B659" w14:textId="77777777" w:rsidR="00D53C84" w:rsidRDefault="00D53C84" w:rsidP="00D53C84">
            <w:pPr>
              <w:spacing w:line="200" w:lineRule="exact"/>
            </w:pPr>
            <w:r>
              <w:t>Mengikuti instruksi guru</w:t>
            </w:r>
          </w:p>
        </w:tc>
        <w:sdt>
          <w:sdtPr>
            <w:id w:val="1476487751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0B7139CB" w14:textId="77777777" w:rsidR="00D53C84" w:rsidRDefault="00D53C84" w:rsidP="00D53C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E2D6" w14:textId="77777777" w:rsidR="00D53C84" w:rsidRDefault="00D53C84" w:rsidP="00D53C84">
            <w:r>
              <w:t>Ya</w:t>
            </w:r>
          </w:p>
        </w:tc>
        <w:sdt>
          <w:sdtPr>
            <w:id w:val="2091195012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84E728" w14:textId="77777777" w:rsidR="00D53C84" w:rsidRDefault="00D53C84" w:rsidP="00D53C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11A4EB4F" w14:textId="77777777" w:rsidR="00D53C84" w:rsidRDefault="00D53C84" w:rsidP="00D53C84">
            <w:r>
              <w:t>Tidak</w:t>
            </w:r>
          </w:p>
        </w:tc>
      </w:tr>
      <w:tr w:rsidR="00D53C84" w:rsidRPr="00D53C84" w14:paraId="51B15BC4" w14:textId="77777777" w:rsidTr="001933BE">
        <w:tc>
          <w:tcPr>
            <w:tcW w:w="230" w:type="pct"/>
            <w:gridSpan w:val="2"/>
          </w:tcPr>
          <w:p w14:paraId="0BEA8D31" w14:textId="77777777" w:rsidR="00D53C84" w:rsidRPr="00D53C84" w:rsidRDefault="00D53C84" w:rsidP="00D53C84">
            <w:pPr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403740AE" w14:textId="77777777" w:rsidR="00D53C84" w:rsidRPr="00D53C84" w:rsidRDefault="00D53C84" w:rsidP="00D53C84">
            <w:pPr>
              <w:pStyle w:val="ListParagraph"/>
              <w:numPr>
                <w:ilvl w:val="0"/>
                <w:numId w:val="28"/>
              </w:numPr>
              <w:spacing w:befor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22B92FAD" w14:textId="77777777" w:rsidR="00D53C84" w:rsidRPr="00D53C84" w:rsidRDefault="00D53C84" w:rsidP="00D53C84">
            <w:pPr>
              <w:spacing w:line="200" w:lineRule="exact"/>
              <w:rPr>
                <w:color w:val="FF0000"/>
              </w:rPr>
            </w:pPr>
            <w:r w:rsidRPr="00D53C84">
              <w:rPr>
                <w:color w:val="FF0000"/>
              </w:rPr>
              <w:t>Pulang ke rumah</w:t>
            </w:r>
          </w:p>
        </w:tc>
        <w:sdt>
          <w:sdtPr>
            <w:rPr>
              <w:color w:val="FF0000"/>
            </w:rPr>
            <w:id w:val="2111689977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566B8DE" w14:textId="77777777" w:rsidR="00D53C84" w:rsidRPr="00D53C84" w:rsidRDefault="00D53C84" w:rsidP="00D53C84">
                <w:pPr>
                  <w:jc w:val="center"/>
                  <w:rPr>
                    <w:color w:val="FF0000"/>
                  </w:rPr>
                </w:pPr>
                <w:r w:rsidRPr="00D53C84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FF41" w14:textId="77777777" w:rsidR="00D53C84" w:rsidRPr="00D53C84" w:rsidRDefault="00D53C84" w:rsidP="00D53C84">
            <w:pPr>
              <w:rPr>
                <w:color w:val="FF0000"/>
              </w:rPr>
            </w:pPr>
            <w:r w:rsidRPr="00D53C84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991481868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233BF3" w14:textId="77777777" w:rsidR="00D53C84" w:rsidRPr="00D53C84" w:rsidRDefault="00D53C84" w:rsidP="00D53C84">
                <w:pPr>
                  <w:jc w:val="center"/>
                  <w:rPr>
                    <w:color w:val="FF0000"/>
                  </w:rPr>
                </w:pPr>
                <w:r w:rsidRPr="00D53C84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42BFC33A" w14:textId="77777777" w:rsidR="00D53C84" w:rsidRPr="00D53C84" w:rsidRDefault="00D53C84" w:rsidP="00D53C84">
            <w:pPr>
              <w:rPr>
                <w:color w:val="FF0000"/>
              </w:rPr>
            </w:pPr>
            <w:r w:rsidRPr="00D53C84">
              <w:rPr>
                <w:color w:val="FF0000"/>
              </w:rPr>
              <w:t>Tidak</w:t>
            </w:r>
          </w:p>
        </w:tc>
      </w:tr>
      <w:tr w:rsidR="00D53C84" w:rsidRPr="00D53C84" w14:paraId="6C755489" w14:textId="77777777" w:rsidTr="001933BE">
        <w:tc>
          <w:tcPr>
            <w:tcW w:w="230" w:type="pct"/>
            <w:gridSpan w:val="2"/>
          </w:tcPr>
          <w:p w14:paraId="1C1A43EC" w14:textId="77777777" w:rsidR="00D53C84" w:rsidRPr="00D53C84" w:rsidRDefault="00D53C84" w:rsidP="00D53C84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gridSpan w:val="2"/>
            <w:vAlign w:val="center"/>
          </w:tcPr>
          <w:p w14:paraId="36AC86C8" w14:textId="77777777" w:rsidR="00D53C84" w:rsidRPr="00D53C84" w:rsidRDefault="00D53C84" w:rsidP="00D53C84">
            <w:pPr>
              <w:pStyle w:val="ListParagraph"/>
              <w:numPr>
                <w:ilvl w:val="0"/>
                <w:numId w:val="28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BB7C87" w14:textId="77777777" w:rsidR="00D53C84" w:rsidRPr="00D53C84" w:rsidRDefault="00D53C84" w:rsidP="00D53C84">
            <w:pPr>
              <w:spacing w:line="200" w:lineRule="exact"/>
              <w:rPr>
                <w:color w:val="FF0000"/>
              </w:rPr>
            </w:pPr>
            <w:r w:rsidRPr="00D53C84">
              <w:rPr>
                <w:color w:val="FF0000"/>
              </w:rPr>
              <w:t>Menghubungi orangtua</w:t>
            </w:r>
          </w:p>
        </w:tc>
        <w:sdt>
          <w:sdtPr>
            <w:rPr>
              <w:color w:val="FF0000"/>
            </w:rPr>
            <w:id w:val="-504817768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A500AA" w14:textId="77777777" w:rsidR="00D53C84" w:rsidRPr="00D53C84" w:rsidRDefault="00D53C84" w:rsidP="00D53C84">
                <w:pPr>
                  <w:jc w:val="center"/>
                  <w:rPr>
                    <w:color w:val="FF0000"/>
                  </w:rPr>
                </w:pPr>
                <w:r w:rsidRPr="00D53C84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4762" w14:textId="77777777" w:rsidR="00D53C84" w:rsidRPr="00D53C84" w:rsidRDefault="00D53C84" w:rsidP="00D53C84">
            <w:pPr>
              <w:rPr>
                <w:color w:val="FF0000"/>
              </w:rPr>
            </w:pPr>
            <w:r w:rsidRPr="00D53C84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168577493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1A5B55" w14:textId="77777777" w:rsidR="00D53C84" w:rsidRPr="00D53C84" w:rsidRDefault="00D53C84" w:rsidP="00D53C84">
                <w:pPr>
                  <w:jc w:val="center"/>
                  <w:rPr>
                    <w:color w:val="FF0000"/>
                  </w:rPr>
                </w:pPr>
                <w:r w:rsidRPr="00D53C84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2EB8D4" w14:textId="77777777" w:rsidR="00D53C84" w:rsidRPr="00D53C84" w:rsidRDefault="00D53C84" w:rsidP="00D53C84">
            <w:pPr>
              <w:rPr>
                <w:color w:val="FF0000"/>
              </w:rPr>
            </w:pPr>
            <w:r w:rsidRPr="00D53C84">
              <w:rPr>
                <w:color w:val="FF0000"/>
              </w:rPr>
              <w:t>Tidak</w:t>
            </w:r>
          </w:p>
        </w:tc>
      </w:tr>
      <w:tr w:rsidR="0006533E" w14:paraId="0D4D2917" w14:textId="77777777" w:rsidTr="001933BE">
        <w:tc>
          <w:tcPr>
            <w:tcW w:w="230" w:type="pct"/>
            <w:gridSpan w:val="2"/>
          </w:tcPr>
          <w:p w14:paraId="6C38FC76" w14:textId="77777777" w:rsidR="0006533E" w:rsidRDefault="0006533E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9"/>
          </w:tcPr>
          <w:p w14:paraId="613A1BE6" w14:textId="7D51B47B" w:rsidR="0006533E" w:rsidRDefault="0006533E" w:rsidP="00403318">
            <w:r>
              <w:t>Apa saja yang dapat membuatmu</w:t>
            </w:r>
            <w:r w:rsidR="00321818">
              <w:t xml:space="preserve"> lebih</w:t>
            </w:r>
            <w:r>
              <w:t xml:space="preserve"> siap menghadapi gempa dan tsunami? </w:t>
            </w:r>
          </w:p>
        </w:tc>
      </w:tr>
      <w:tr w:rsidR="0006533E" w:rsidRPr="0006533E" w14:paraId="67167C7D" w14:textId="77777777" w:rsidTr="001933BE">
        <w:tc>
          <w:tcPr>
            <w:tcW w:w="230" w:type="pct"/>
            <w:gridSpan w:val="2"/>
          </w:tcPr>
          <w:p w14:paraId="642E055C" w14:textId="77777777" w:rsidR="0006533E" w:rsidRPr="0006533E" w:rsidRDefault="0006533E" w:rsidP="0006533E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5490887E" w14:textId="77777777" w:rsidR="0006533E" w:rsidRPr="0006533E" w:rsidRDefault="0006533E" w:rsidP="0006533E">
            <w:pPr>
              <w:pStyle w:val="ListParagraph"/>
              <w:numPr>
                <w:ilvl w:val="0"/>
                <w:numId w:val="25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D11D18" w14:textId="77777777" w:rsidR="0006533E" w:rsidRDefault="0006533E" w:rsidP="0006533E">
            <w:pPr>
              <w:spacing w:line="200" w:lineRule="exact"/>
            </w:pPr>
            <w:r>
              <w:t>Menamb</w:t>
            </w:r>
            <w:r w:rsidRPr="0006533E">
              <w:t>a</w:t>
            </w:r>
            <w:r>
              <w:t>h</w:t>
            </w:r>
            <w:r w:rsidR="00FB7D6D">
              <w:t xml:space="preserve"> </w:t>
            </w:r>
            <w:r>
              <w:t>pengetahuan</w:t>
            </w:r>
            <w:r w:rsidR="00FB7D6D">
              <w:t xml:space="preserve"> </w:t>
            </w:r>
            <w:r>
              <w:t>tentang</w:t>
            </w:r>
            <w:r w:rsidR="00FB7D6D">
              <w:t xml:space="preserve"> </w:t>
            </w:r>
            <w:r>
              <w:t>gempa</w:t>
            </w:r>
            <w:r w:rsidR="00FB7D6D">
              <w:t xml:space="preserve"> </w:t>
            </w:r>
            <w:r>
              <w:t>dan</w:t>
            </w:r>
            <w:r w:rsidR="00FB7D6D">
              <w:t xml:space="preserve"> </w:t>
            </w:r>
            <w:r w:rsidRPr="0006533E">
              <w:t>tsunami</w:t>
            </w:r>
          </w:p>
        </w:tc>
        <w:sdt>
          <w:sdtPr>
            <w:id w:val="-1291739487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55FAF5" w14:textId="77777777" w:rsidR="0006533E" w:rsidRPr="0006533E" w:rsidRDefault="0006533E" w:rsidP="0006533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6FA8" w14:textId="77777777" w:rsidR="0006533E" w:rsidRPr="0006533E" w:rsidRDefault="0006533E" w:rsidP="0006533E">
            <w:r w:rsidRPr="0006533E">
              <w:t>Ya</w:t>
            </w:r>
          </w:p>
        </w:tc>
        <w:sdt>
          <w:sdtPr>
            <w:id w:val="-53335108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8D5407" w14:textId="77777777" w:rsidR="0006533E" w:rsidRPr="0006533E" w:rsidRDefault="0006533E" w:rsidP="0006533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D5BC6" w14:textId="77777777" w:rsidR="0006533E" w:rsidRPr="0006533E" w:rsidRDefault="0006533E" w:rsidP="0006533E">
            <w:r w:rsidRPr="0006533E">
              <w:t>Tidak</w:t>
            </w:r>
          </w:p>
        </w:tc>
      </w:tr>
      <w:tr w:rsidR="0006533E" w14:paraId="661AC73D" w14:textId="77777777" w:rsidTr="001933BE">
        <w:tc>
          <w:tcPr>
            <w:tcW w:w="230" w:type="pct"/>
            <w:gridSpan w:val="2"/>
          </w:tcPr>
          <w:p w14:paraId="64B2C523" w14:textId="77777777" w:rsidR="0006533E" w:rsidRDefault="0006533E" w:rsidP="0006533E"/>
        </w:tc>
        <w:tc>
          <w:tcPr>
            <w:tcW w:w="240" w:type="pct"/>
            <w:gridSpan w:val="2"/>
            <w:vAlign w:val="center"/>
          </w:tcPr>
          <w:p w14:paraId="3941C7FA" w14:textId="77777777" w:rsidR="0006533E" w:rsidRDefault="0006533E" w:rsidP="0006533E">
            <w:pPr>
              <w:pStyle w:val="ListParagraph"/>
              <w:numPr>
                <w:ilvl w:val="0"/>
                <w:numId w:val="25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2BA189C1" w14:textId="1ED88478" w:rsidR="0006533E" w:rsidDel="00784566" w:rsidRDefault="0006533E">
            <w:pPr>
              <w:spacing w:line="200" w:lineRule="exact"/>
              <w:rPr>
                <w:del w:id="14" w:author="Dear Sinandang" w:date="2018-02-10T16:06:00Z"/>
              </w:rPr>
            </w:pPr>
            <w:r>
              <w:t>Menyimpan buku-buku dan</w:t>
            </w:r>
            <w:r w:rsidR="00FB7D6D">
              <w:t xml:space="preserve"> </w:t>
            </w:r>
            <w:r>
              <w:t>pera</w:t>
            </w:r>
            <w:r w:rsidRPr="0006533E">
              <w:t>l</w:t>
            </w:r>
            <w:r>
              <w:t>atan sekolah di</w:t>
            </w:r>
            <w:r w:rsidR="00FB7D6D">
              <w:t xml:space="preserve"> </w:t>
            </w:r>
            <w:r>
              <w:t xml:space="preserve">tempat </w:t>
            </w:r>
            <w:r w:rsidRPr="0006533E">
              <w:t>yang</w:t>
            </w:r>
          </w:p>
          <w:p w14:paraId="6F2E72F9" w14:textId="011834AA" w:rsidR="0006533E" w:rsidRDefault="00784566">
            <w:pPr>
              <w:spacing w:line="200" w:lineRule="exact"/>
              <w:pPrChange w:id="15" w:author="Dear Sinandang" w:date="2018-02-10T16:06:00Z">
                <w:pPr>
                  <w:spacing w:before="7"/>
                </w:pPr>
              </w:pPrChange>
            </w:pPr>
            <w:ins w:id="16" w:author="Dear Sinandang" w:date="2018-02-10T16:06:00Z">
              <w:r>
                <w:t xml:space="preserve"> a</w:t>
              </w:r>
            </w:ins>
            <w:del w:id="17" w:author="Dear Sinandang" w:date="2018-02-10T16:06:00Z">
              <w:r w:rsidR="00FB7D6D" w:rsidDel="00784566">
                <w:delText>A</w:delText>
              </w:r>
            </w:del>
            <w:r w:rsidR="0006533E">
              <w:t>man</w:t>
            </w:r>
            <w:r w:rsidR="00FB7D6D">
              <w:t xml:space="preserve"> </w:t>
            </w:r>
            <w:r w:rsidR="0006533E">
              <w:t>dan</w:t>
            </w:r>
            <w:r w:rsidR="0006533E" w:rsidRPr="0006533E">
              <w:t xml:space="preserve"> m</w:t>
            </w:r>
            <w:r w:rsidR="0006533E">
              <w:t>udah</w:t>
            </w:r>
            <w:r w:rsidR="0006533E" w:rsidRPr="0006533E">
              <w:t xml:space="preserve"> dijangkau</w:t>
            </w:r>
          </w:p>
        </w:tc>
        <w:sdt>
          <w:sdtPr>
            <w:id w:val="626972478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63FDADB2" w14:textId="77777777" w:rsidR="0006533E" w:rsidRDefault="0006533E" w:rsidP="000653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6D98" w14:textId="77777777" w:rsidR="0006533E" w:rsidRDefault="0006533E" w:rsidP="0006533E">
            <w:r>
              <w:t>Ya</w:t>
            </w:r>
          </w:p>
        </w:tc>
        <w:sdt>
          <w:sdtPr>
            <w:id w:val="-770697727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621139" w14:textId="77777777" w:rsidR="0006533E" w:rsidRDefault="0006533E" w:rsidP="000653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6B3B899A" w14:textId="77777777" w:rsidR="0006533E" w:rsidRDefault="0006533E" w:rsidP="0006533E">
            <w:r>
              <w:t>Tidak</w:t>
            </w:r>
          </w:p>
        </w:tc>
      </w:tr>
      <w:tr w:rsidR="0006533E" w14:paraId="25A0DBA5" w14:textId="77777777" w:rsidTr="001933BE">
        <w:tc>
          <w:tcPr>
            <w:tcW w:w="230" w:type="pct"/>
            <w:gridSpan w:val="2"/>
          </w:tcPr>
          <w:p w14:paraId="2C5A5763" w14:textId="77777777" w:rsidR="0006533E" w:rsidRDefault="0006533E" w:rsidP="0006533E"/>
        </w:tc>
        <w:tc>
          <w:tcPr>
            <w:tcW w:w="240" w:type="pct"/>
            <w:gridSpan w:val="2"/>
            <w:vAlign w:val="center"/>
          </w:tcPr>
          <w:p w14:paraId="20D73DD8" w14:textId="77777777" w:rsidR="0006533E" w:rsidRDefault="0006533E" w:rsidP="0006533E">
            <w:pPr>
              <w:pStyle w:val="ListParagraph"/>
              <w:numPr>
                <w:ilvl w:val="0"/>
                <w:numId w:val="25"/>
              </w:numPr>
              <w:spacing w:before="0"/>
            </w:pPr>
          </w:p>
        </w:tc>
        <w:tc>
          <w:tcPr>
            <w:tcW w:w="3144" w:type="pct"/>
            <w:gridSpan w:val="2"/>
            <w:tcBorders>
              <w:bottom w:val="single" w:sz="4" w:space="0" w:color="auto"/>
            </w:tcBorders>
          </w:tcPr>
          <w:p w14:paraId="7C6C48E1" w14:textId="77777777" w:rsidR="0006533E" w:rsidRDefault="0006533E" w:rsidP="0006533E">
            <w:pPr>
              <w:spacing w:line="200" w:lineRule="exact"/>
            </w:pPr>
            <w:r>
              <w:t>Mengikuti</w:t>
            </w:r>
            <w:r w:rsidR="00FB7D6D">
              <w:t xml:space="preserve"> </w:t>
            </w:r>
            <w:r>
              <w:t>lati</w:t>
            </w:r>
            <w:r w:rsidRPr="0006533E">
              <w:t>h</w:t>
            </w:r>
            <w:r>
              <w:t>an</w:t>
            </w:r>
            <w:r w:rsidR="00FB7D6D">
              <w:t xml:space="preserve"> </w:t>
            </w:r>
            <w:r>
              <w:t>pe</w:t>
            </w:r>
            <w:r w:rsidRPr="0006533E">
              <w:t>ny</w:t>
            </w:r>
            <w:r>
              <w:t>elamatan</w:t>
            </w:r>
            <w:r w:rsidR="00FB7D6D">
              <w:t xml:space="preserve"> </w:t>
            </w:r>
            <w:r>
              <w:t>diri</w:t>
            </w:r>
            <w:r w:rsidR="00FB7D6D">
              <w:t xml:space="preserve"> </w:t>
            </w:r>
            <w:r>
              <w:t>dari</w:t>
            </w:r>
            <w:r w:rsidR="00FB7D6D">
              <w:t xml:space="preserve"> </w:t>
            </w:r>
            <w:r>
              <w:t>gem</w:t>
            </w:r>
            <w:r w:rsidRPr="0006533E">
              <w:t>p</w:t>
            </w:r>
            <w:r>
              <w:t>a</w:t>
            </w:r>
            <w:r w:rsidR="00357DEB">
              <w:t xml:space="preserve"> </w:t>
            </w:r>
            <w:r>
              <w:t>dan</w:t>
            </w:r>
            <w:r w:rsidRPr="0006533E">
              <w:t xml:space="preserve"> tsunami</w:t>
            </w:r>
          </w:p>
        </w:tc>
        <w:sdt>
          <w:sdtPr>
            <w:id w:val="1576939403"/>
          </w:sdtPr>
          <w:sdtContent>
            <w:tc>
              <w:tcPr>
                <w:tcW w:w="240" w:type="pct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6134CF88" w14:textId="77777777" w:rsidR="0006533E" w:rsidRDefault="0006533E" w:rsidP="000653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6E8C" w14:textId="77777777" w:rsidR="0006533E" w:rsidRDefault="0006533E" w:rsidP="0006533E">
            <w:r>
              <w:t>Ya</w:t>
            </w:r>
          </w:p>
        </w:tc>
        <w:sdt>
          <w:sdtPr>
            <w:id w:val="1110938803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53FB80B" w14:textId="77777777" w:rsidR="0006533E" w:rsidRDefault="0006533E" w:rsidP="000653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188446E7" w14:textId="77777777" w:rsidR="0006533E" w:rsidRDefault="0006533E" w:rsidP="0006533E">
            <w:r>
              <w:t>Tidak</w:t>
            </w:r>
          </w:p>
        </w:tc>
      </w:tr>
      <w:tr w:rsidR="0006533E" w14:paraId="5F8BC4B9" w14:textId="77777777" w:rsidTr="001933BE">
        <w:tc>
          <w:tcPr>
            <w:tcW w:w="230" w:type="pct"/>
            <w:gridSpan w:val="2"/>
          </w:tcPr>
          <w:p w14:paraId="2717069C" w14:textId="77777777" w:rsidR="0006533E" w:rsidRDefault="0006533E" w:rsidP="0006533E">
            <w:pPr>
              <w:pStyle w:val="ListParagraph"/>
              <w:ind w:left="360"/>
            </w:pPr>
          </w:p>
        </w:tc>
        <w:tc>
          <w:tcPr>
            <w:tcW w:w="240" w:type="pct"/>
            <w:gridSpan w:val="2"/>
            <w:vAlign w:val="center"/>
          </w:tcPr>
          <w:p w14:paraId="396554F5" w14:textId="77777777" w:rsidR="0006533E" w:rsidRDefault="0006533E" w:rsidP="0006533E">
            <w:pPr>
              <w:pStyle w:val="ListParagraph"/>
              <w:numPr>
                <w:ilvl w:val="0"/>
                <w:numId w:val="25"/>
              </w:numPr>
              <w:spacing w:before="0"/>
              <w:ind w:left="0" w:firstLine="0"/>
            </w:pPr>
          </w:p>
        </w:tc>
        <w:tc>
          <w:tcPr>
            <w:tcW w:w="31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8FD03" w14:textId="77777777" w:rsidR="0006533E" w:rsidRDefault="0006533E" w:rsidP="0006533E">
            <w:pPr>
              <w:spacing w:line="200" w:lineRule="exact"/>
            </w:pPr>
            <w:r>
              <w:t>Mengetahui jalur dan rambu evakuasi</w:t>
            </w:r>
          </w:p>
        </w:tc>
        <w:sdt>
          <w:sdtPr>
            <w:id w:val="-43832981"/>
          </w:sdtPr>
          <w:sdtContent>
            <w:tc>
              <w:tcPr>
                <w:tcW w:w="240" w:type="pct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8F5D44" w14:textId="77777777" w:rsidR="0006533E" w:rsidRDefault="0006533E" w:rsidP="000653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D93D" w14:textId="77777777" w:rsidR="0006533E" w:rsidRDefault="0006533E" w:rsidP="0006533E">
            <w:r>
              <w:t>Ya</w:t>
            </w:r>
          </w:p>
        </w:tc>
        <w:sdt>
          <w:sdtPr>
            <w:id w:val="103746645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0FC357" w14:textId="77777777" w:rsidR="0006533E" w:rsidRDefault="0006533E" w:rsidP="000653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C5B3B3" w14:textId="77777777" w:rsidR="0006533E" w:rsidRDefault="0006533E" w:rsidP="0006533E">
            <w:r>
              <w:t>Tidak</w:t>
            </w:r>
          </w:p>
        </w:tc>
      </w:tr>
    </w:tbl>
    <w:p w14:paraId="07AEE7E9" w14:textId="77777777" w:rsidR="00883470" w:rsidRDefault="00883470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6"/>
        <w:gridCol w:w="433"/>
        <w:gridCol w:w="5669"/>
        <w:gridCol w:w="433"/>
        <w:gridCol w:w="721"/>
        <w:gridCol w:w="426"/>
        <w:gridCol w:w="918"/>
      </w:tblGrid>
      <w:tr w:rsidR="00403318" w14:paraId="11849B59" w14:textId="77777777" w:rsidTr="00403318">
        <w:tc>
          <w:tcPr>
            <w:tcW w:w="5000" w:type="pct"/>
            <w:gridSpan w:val="7"/>
            <w:shd w:val="clear" w:color="auto" w:fill="D9D9D9" w:themeFill="background1" w:themeFillShade="D9"/>
          </w:tcPr>
          <w:p w14:paraId="5C039C00" w14:textId="29922DC0" w:rsidR="00403318" w:rsidRDefault="00403318">
            <w:pPr>
              <w:pStyle w:val="Heading1"/>
              <w:outlineLvl w:val="0"/>
            </w:pPr>
            <w:r w:rsidRPr="00403318">
              <w:t xml:space="preserve">RENCANA </w:t>
            </w:r>
            <w:del w:id="18" w:author="Dear Sinandang" w:date="2018-02-10T16:06:00Z">
              <w:r w:rsidRPr="00403318" w:rsidDel="00784566">
                <w:delText>TANGGAP DARURAT</w:delText>
              </w:r>
            </w:del>
            <w:ins w:id="19" w:author="Dear Sinandang" w:date="2018-02-10T16:06:00Z">
              <w:r w:rsidR="00784566">
                <w:t>KESIAPSIAGAAN DAN TANGGAP DARURAT</w:t>
              </w:r>
            </w:ins>
            <w:r w:rsidR="00FB7D6D">
              <w:t xml:space="preserve"> (</w:t>
            </w:r>
            <w:ins w:id="20" w:author="Dear Sinandang" w:date="2018-02-10T16:06:00Z">
              <w:r w:rsidR="00784566">
                <w:t>PR</w:t>
              </w:r>
            </w:ins>
            <w:del w:id="21" w:author="Dear Sinandang" w:date="2018-02-10T16:06:00Z">
              <w:r w:rsidR="00FB7D6D" w:rsidDel="00784566">
                <w:delText>E</w:delText>
              </w:r>
            </w:del>
            <w:r w:rsidR="00FB7D6D">
              <w:t>P)</w:t>
            </w:r>
          </w:p>
        </w:tc>
      </w:tr>
      <w:tr w:rsidR="00321818" w14:paraId="1EB37FF0" w14:textId="77777777" w:rsidTr="00321818">
        <w:tc>
          <w:tcPr>
            <w:tcW w:w="231" w:type="pct"/>
          </w:tcPr>
          <w:p w14:paraId="3686C6C0" w14:textId="77777777" w:rsidR="00321818" w:rsidRDefault="00321818" w:rsidP="009E41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2"/>
          </w:tcPr>
          <w:p w14:paraId="6B837A41" w14:textId="77777777" w:rsidR="00321818" w:rsidRDefault="00321818" w:rsidP="009E41BE">
            <w:r>
              <w:t>Apakah kamu pernah mencari tahu hal-hal apa saja di sekolah yang dapat membahayakan kamu bila terjadi bencana?</w:t>
            </w:r>
          </w:p>
        </w:tc>
        <w:sdt>
          <w:sdtPr>
            <w:id w:val="1417438523"/>
          </w:sdtPr>
          <w:sdtContent>
            <w:tc>
              <w:tcPr>
                <w:tcW w:w="240" w:type="pct"/>
              </w:tcPr>
              <w:p w14:paraId="2DF60CE5" w14:textId="77777777" w:rsidR="00321818" w:rsidRDefault="00321818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53597BA4" w14:textId="77777777" w:rsidR="00321818" w:rsidRDefault="00321818" w:rsidP="009E41BE">
            <w:r>
              <w:t>Ya</w:t>
            </w:r>
          </w:p>
        </w:tc>
        <w:sdt>
          <w:sdtPr>
            <w:id w:val="-751977257"/>
          </w:sdtPr>
          <w:sdtContent>
            <w:tc>
              <w:tcPr>
                <w:tcW w:w="236" w:type="pct"/>
              </w:tcPr>
              <w:p w14:paraId="2AE9233D" w14:textId="77777777" w:rsidR="00321818" w:rsidRDefault="00321818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4CF99AC6" w14:textId="77777777" w:rsidR="00321818" w:rsidRDefault="00321818" w:rsidP="009E41BE">
            <w:r>
              <w:t>Tidak</w:t>
            </w:r>
          </w:p>
        </w:tc>
      </w:tr>
      <w:tr w:rsidR="00403318" w14:paraId="4D16BAFE" w14:textId="77777777" w:rsidTr="00403318">
        <w:tc>
          <w:tcPr>
            <w:tcW w:w="231" w:type="pct"/>
          </w:tcPr>
          <w:p w14:paraId="274855AA" w14:textId="77777777" w:rsidR="00403318" w:rsidRDefault="00403318" w:rsidP="004033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69" w:type="pct"/>
            <w:gridSpan w:val="6"/>
          </w:tcPr>
          <w:p w14:paraId="1D0B144E" w14:textId="381FFF9E" w:rsidR="00403318" w:rsidRDefault="00403318" w:rsidP="00321818">
            <w:r>
              <w:t xml:space="preserve">Apa saja yang telah kamu lakukan </w:t>
            </w:r>
            <w:r w:rsidR="00321818">
              <w:t>untuk lebih siap siaga menghadapi</w:t>
            </w:r>
            <w:r>
              <w:t xml:space="preserve"> gempa dan tsunami</w:t>
            </w:r>
            <w:r w:rsidR="00FB7D6D">
              <w:t>?</w:t>
            </w:r>
          </w:p>
        </w:tc>
      </w:tr>
      <w:tr w:rsidR="00403318" w14:paraId="337DDD63" w14:textId="77777777" w:rsidTr="00321818">
        <w:tc>
          <w:tcPr>
            <w:tcW w:w="231" w:type="pct"/>
          </w:tcPr>
          <w:p w14:paraId="7C108720" w14:textId="77777777" w:rsidR="00403318" w:rsidRDefault="00403318" w:rsidP="00403318"/>
        </w:tc>
        <w:tc>
          <w:tcPr>
            <w:tcW w:w="240" w:type="pct"/>
            <w:vAlign w:val="center"/>
          </w:tcPr>
          <w:p w14:paraId="211CC333" w14:textId="77777777" w:rsidR="00403318" w:rsidRDefault="00403318" w:rsidP="00403318">
            <w:pPr>
              <w:pStyle w:val="ListParagraph"/>
              <w:numPr>
                <w:ilvl w:val="0"/>
                <w:numId w:val="27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677936A5" w14:textId="77777777" w:rsidR="00403318" w:rsidRDefault="00403318" w:rsidP="00403318">
            <w:pPr>
              <w:spacing w:before="57" w:line="245" w:lineRule="auto"/>
              <w:ind w:right="71"/>
            </w:pPr>
            <w:r>
              <w:t>Mengikuti</w:t>
            </w:r>
            <w:r w:rsidR="00FB7D6D">
              <w:t xml:space="preserve"> </w:t>
            </w:r>
            <w:r>
              <w:t>lati</w:t>
            </w:r>
            <w:r>
              <w:rPr>
                <w:spacing w:val="6"/>
              </w:rPr>
              <w:t>h</w:t>
            </w:r>
            <w:r>
              <w:t>an</w:t>
            </w:r>
            <w:r w:rsidR="00FB7D6D">
              <w:t xml:space="preserve"> </w:t>
            </w:r>
            <w:r>
              <w:t>menyelamatkan</w:t>
            </w:r>
            <w:r w:rsidR="00FB7D6D">
              <w:t xml:space="preserve"> </w:t>
            </w:r>
            <w:r>
              <w:rPr>
                <w:w w:val="102"/>
              </w:rPr>
              <w:t>diri</w:t>
            </w:r>
          </w:p>
        </w:tc>
        <w:sdt>
          <w:sdtPr>
            <w:id w:val="-1023005201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0323DD8" w14:textId="77777777" w:rsidR="00403318" w:rsidRDefault="00403318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6282" w14:textId="77777777" w:rsidR="00403318" w:rsidRDefault="00403318" w:rsidP="00403318">
            <w:r>
              <w:t>Ya</w:t>
            </w:r>
          </w:p>
        </w:tc>
        <w:sdt>
          <w:sdtPr>
            <w:id w:val="-199524197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7EE34E" w14:textId="77777777" w:rsidR="00403318" w:rsidRDefault="00403318" w:rsidP="004033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78E2E526" w14:textId="77777777" w:rsidR="00403318" w:rsidRDefault="00403318" w:rsidP="00403318">
            <w:r>
              <w:t>Tidak</w:t>
            </w:r>
          </w:p>
        </w:tc>
      </w:tr>
      <w:tr w:rsidR="00403318" w:rsidRPr="00403318" w14:paraId="13E955E7" w14:textId="77777777" w:rsidTr="00321818">
        <w:tc>
          <w:tcPr>
            <w:tcW w:w="231" w:type="pct"/>
          </w:tcPr>
          <w:p w14:paraId="7EA2FF18" w14:textId="77777777" w:rsidR="00403318" w:rsidRPr="00403318" w:rsidRDefault="00403318" w:rsidP="00403318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E213DA5" w14:textId="77777777" w:rsidR="00403318" w:rsidRPr="00403318" w:rsidRDefault="00403318" w:rsidP="00403318">
            <w:pPr>
              <w:pStyle w:val="ListParagraph"/>
              <w:numPr>
                <w:ilvl w:val="0"/>
                <w:numId w:val="27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6C46BB94" w14:textId="77777777" w:rsidR="00403318" w:rsidRPr="00403318" w:rsidRDefault="00403318" w:rsidP="00403318">
            <w:pPr>
              <w:spacing w:before="57" w:line="245" w:lineRule="auto"/>
              <w:ind w:right="71"/>
            </w:pPr>
            <w:r w:rsidRPr="00403318">
              <w:t>Memiliki tas siaga bencana</w:t>
            </w:r>
            <w:r w:rsidR="00D82B00">
              <w:rPr>
                <w:rStyle w:val="FootnoteReference"/>
              </w:rPr>
              <w:footnoteReference w:id="1"/>
            </w:r>
          </w:p>
        </w:tc>
        <w:sdt>
          <w:sdtPr>
            <w:id w:val="1675140190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971865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CFCD" w14:textId="77777777" w:rsidR="00403318" w:rsidRPr="00403318" w:rsidRDefault="00403318" w:rsidP="00403318">
            <w:r w:rsidRPr="00403318">
              <w:t>Ya</w:t>
            </w:r>
          </w:p>
        </w:tc>
        <w:sdt>
          <w:sdtPr>
            <w:id w:val="66004289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23E813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8B23CE" w14:textId="77777777" w:rsidR="00403318" w:rsidRPr="00403318" w:rsidRDefault="00403318" w:rsidP="00403318">
            <w:r w:rsidRPr="00403318">
              <w:t>Tidak</w:t>
            </w:r>
          </w:p>
        </w:tc>
      </w:tr>
      <w:tr w:rsidR="00403318" w:rsidRPr="00403318" w14:paraId="3BCA70AE" w14:textId="77777777" w:rsidTr="00321818">
        <w:tc>
          <w:tcPr>
            <w:tcW w:w="231" w:type="pct"/>
          </w:tcPr>
          <w:p w14:paraId="79913E01" w14:textId="77777777" w:rsidR="00403318" w:rsidRPr="00403318" w:rsidRDefault="00403318" w:rsidP="00403318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404AA51" w14:textId="77777777" w:rsidR="00403318" w:rsidRPr="00403318" w:rsidRDefault="00403318" w:rsidP="00403318">
            <w:pPr>
              <w:pStyle w:val="ListParagraph"/>
              <w:numPr>
                <w:ilvl w:val="0"/>
                <w:numId w:val="27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5206CC4D" w14:textId="77777777" w:rsidR="00403318" w:rsidRPr="00403318" w:rsidRDefault="00403318" w:rsidP="00403318">
            <w:pPr>
              <w:spacing w:before="57" w:line="245" w:lineRule="auto"/>
              <w:ind w:right="71"/>
            </w:pPr>
            <w:r w:rsidRPr="00403318">
              <w:t>Mengetahui jalur yang aman dan rambu untuk evakuasi</w:t>
            </w:r>
          </w:p>
        </w:tc>
        <w:sdt>
          <w:sdtPr>
            <w:id w:val="450676713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D88EDF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E63E" w14:textId="77777777" w:rsidR="00403318" w:rsidRPr="00403318" w:rsidRDefault="00403318" w:rsidP="00403318">
            <w:r w:rsidRPr="00403318">
              <w:t>Ya</w:t>
            </w:r>
          </w:p>
        </w:tc>
        <w:sdt>
          <w:sdtPr>
            <w:id w:val="-196827392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A69B36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9D336B" w14:textId="77777777" w:rsidR="00403318" w:rsidRPr="00403318" w:rsidRDefault="00403318" w:rsidP="00403318">
            <w:r w:rsidRPr="00403318">
              <w:t>Tidak</w:t>
            </w:r>
          </w:p>
        </w:tc>
      </w:tr>
      <w:tr w:rsidR="00403318" w:rsidRPr="00403318" w14:paraId="63D4B4F9" w14:textId="77777777" w:rsidTr="00321818">
        <w:tc>
          <w:tcPr>
            <w:tcW w:w="231" w:type="pct"/>
          </w:tcPr>
          <w:p w14:paraId="605190C3" w14:textId="77777777" w:rsidR="00403318" w:rsidRPr="00403318" w:rsidRDefault="00403318" w:rsidP="00403318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42B629B" w14:textId="77777777" w:rsidR="00403318" w:rsidRPr="00403318" w:rsidRDefault="00403318" w:rsidP="00403318">
            <w:pPr>
              <w:pStyle w:val="ListParagraph"/>
              <w:numPr>
                <w:ilvl w:val="0"/>
                <w:numId w:val="27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7F729F02" w14:textId="77777777" w:rsidR="00403318" w:rsidRPr="00403318" w:rsidRDefault="00403318" w:rsidP="00D53C84">
            <w:pPr>
              <w:spacing w:before="57" w:line="245" w:lineRule="auto"/>
              <w:ind w:right="71"/>
            </w:pPr>
            <w:r w:rsidRPr="00403318">
              <w:t>Mengetahui tempat aman</w:t>
            </w:r>
            <w:r w:rsidR="00D53C84">
              <w:t xml:space="preserve"> untuk evakuasi</w:t>
            </w:r>
          </w:p>
        </w:tc>
        <w:sdt>
          <w:sdtPr>
            <w:id w:val="251483277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4B1399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C8CC" w14:textId="77777777" w:rsidR="00403318" w:rsidRPr="00403318" w:rsidRDefault="00403318" w:rsidP="00403318">
            <w:r w:rsidRPr="00403318">
              <w:t>Ya</w:t>
            </w:r>
          </w:p>
        </w:tc>
        <w:sdt>
          <w:sdtPr>
            <w:id w:val="195929825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930976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EB50D" w14:textId="77777777" w:rsidR="00403318" w:rsidRPr="00403318" w:rsidRDefault="00403318" w:rsidP="00403318">
            <w:r w:rsidRPr="00403318">
              <w:t>Tidak</w:t>
            </w:r>
          </w:p>
        </w:tc>
      </w:tr>
      <w:tr w:rsidR="00403318" w:rsidRPr="00403318" w14:paraId="15C782B8" w14:textId="77777777" w:rsidTr="00321818">
        <w:tc>
          <w:tcPr>
            <w:tcW w:w="231" w:type="pct"/>
          </w:tcPr>
          <w:p w14:paraId="722F9B08" w14:textId="77777777" w:rsidR="00403318" w:rsidRPr="00403318" w:rsidRDefault="00403318" w:rsidP="00403318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275B754C" w14:textId="77777777" w:rsidR="00403318" w:rsidRPr="00403318" w:rsidRDefault="00403318" w:rsidP="00403318">
            <w:pPr>
              <w:pStyle w:val="ListParagraph"/>
              <w:numPr>
                <w:ilvl w:val="0"/>
                <w:numId w:val="27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7AAFB3F5" w14:textId="5A0905C7" w:rsidR="00403318" w:rsidRPr="00403318" w:rsidRDefault="00403318" w:rsidP="00357DEB">
            <w:pPr>
              <w:spacing w:before="57" w:line="245" w:lineRule="auto"/>
              <w:ind w:right="71"/>
            </w:pPr>
            <w:r w:rsidRPr="00403318">
              <w:t>Mencatat  alamat-alamat atau nomor telepon penting keluarga dan kerabat</w:t>
            </w:r>
          </w:p>
        </w:tc>
        <w:sdt>
          <w:sdtPr>
            <w:id w:val="-1343628488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97A58E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139F" w14:textId="77777777" w:rsidR="00403318" w:rsidRPr="00403318" w:rsidRDefault="00403318" w:rsidP="00403318">
            <w:r w:rsidRPr="00403318">
              <w:t>Ya</w:t>
            </w:r>
          </w:p>
        </w:tc>
        <w:sdt>
          <w:sdtPr>
            <w:id w:val="140904099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78AF34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E61BDC" w14:textId="77777777" w:rsidR="00403318" w:rsidRPr="00403318" w:rsidRDefault="00403318" w:rsidP="00403318">
            <w:r w:rsidRPr="00403318">
              <w:t>Tidak</w:t>
            </w:r>
          </w:p>
        </w:tc>
      </w:tr>
      <w:tr w:rsidR="00403318" w:rsidRPr="00403318" w14:paraId="67827DA2" w14:textId="77777777" w:rsidTr="00321818">
        <w:tc>
          <w:tcPr>
            <w:tcW w:w="231" w:type="pct"/>
          </w:tcPr>
          <w:p w14:paraId="21EE7E60" w14:textId="77777777" w:rsidR="00403318" w:rsidRPr="00403318" w:rsidRDefault="00403318" w:rsidP="00403318">
            <w:pPr>
              <w:pStyle w:val="ListParagraph"/>
              <w:ind w:left="360"/>
            </w:pPr>
          </w:p>
        </w:tc>
        <w:tc>
          <w:tcPr>
            <w:tcW w:w="240" w:type="pct"/>
          </w:tcPr>
          <w:p w14:paraId="5572DED3" w14:textId="77777777" w:rsidR="00403318" w:rsidRPr="00403318" w:rsidRDefault="00403318" w:rsidP="00403318">
            <w:pPr>
              <w:pStyle w:val="ListParagraph"/>
              <w:numPr>
                <w:ilvl w:val="0"/>
                <w:numId w:val="27"/>
              </w:numPr>
              <w:spacing w:before="0"/>
              <w:ind w:left="0" w:firstLine="0"/>
            </w:pPr>
          </w:p>
        </w:tc>
        <w:tc>
          <w:tcPr>
            <w:tcW w:w="3144" w:type="pct"/>
          </w:tcPr>
          <w:p w14:paraId="32DB161A" w14:textId="77777777" w:rsidR="00403318" w:rsidRPr="00403318" w:rsidRDefault="00403318" w:rsidP="00FB7D6D">
            <w:pPr>
              <w:spacing w:before="57" w:line="245" w:lineRule="auto"/>
              <w:ind w:right="71"/>
            </w:pPr>
            <w:r w:rsidRPr="00403318">
              <w:t>Mengetahui temp</w:t>
            </w:r>
            <w:r w:rsidR="00D53C84">
              <w:t xml:space="preserve">at-tempat penting seperti: rumah sakit, pemadam kebakaran, polisi, PMI, </w:t>
            </w:r>
            <w:r w:rsidRPr="00403318">
              <w:t>PLN</w:t>
            </w:r>
          </w:p>
        </w:tc>
        <w:sdt>
          <w:sdtPr>
            <w:id w:val="-548142100"/>
          </w:sdtPr>
          <w:sdtContent>
            <w:tc>
              <w:tcPr>
                <w:tcW w:w="240" w:type="pct"/>
              </w:tcPr>
              <w:p w14:paraId="19EBA7EF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0096300E" w14:textId="77777777" w:rsidR="00403318" w:rsidRPr="00403318" w:rsidRDefault="00403318" w:rsidP="00403318">
            <w:r w:rsidRPr="00403318">
              <w:t>Ya</w:t>
            </w:r>
          </w:p>
        </w:tc>
        <w:sdt>
          <w:sdtPr>
            <w:id w:val="-1343167602"/>
          </w:sdtPr>
          <w:sdtContent>
            <w:tc>
              <w:tcPr>
                <w:tcW w:w="236" w:type="pct"/>
              </w:tcPr>
              <w:p w14:paraId="1CBE2D5B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46DEAC3D" w14:textId="77777777" w:rsidR="00403318" w:rsidRPr="00403318" w:rsidRDefault="00403318" w:rsidP="00403318">
            <w:r w:rsidRPr="00403318">
              <w:t>Tidak</w:t>
            </w:r>
          </w:p>
        </w:tc>
      </w:tr>
      <w:tr w:rsidR="00403318" w:rsidRPr="00403318" w14:paraId="7E8C2D96" w14:textId="77777777" w:rsidTr="00321818">
        <w:tc>
          <w:tcPr>
            <w:tcW w:w="231" w:type="pct"/>
          </w:tcPr>
          <w:p w14:paraId="141A8D5D" w14:textId="77777777" w:rsidR="00403318" w:rsidRPr="00403318" w:rsidRDefault="00403318" w:rsidP="00403318">
            <w:pPr>
              <w:pStyle w:val="ListParagraph"/>
              <w:ind w:left="360"/>
            </w:pPr>
          </w:p>
        </w:tc>
        <w:tc>
          <w:tcPr>
            <w:tcW w:w="240" w:type="pct"/>
          </w:tcPr>
          <w:p w14:paraId="59ADF6A2" w14:textId="77777777" w:rsidR="00403318" w:rsidRPr="00403318" w:rsidRDefault="00403318" w:rsidP="00403318">
            <w:pPr>
              <w:pStyle w:val="ListParagraph"/>
              <w:numPr>
                <w:ilvl w:val="0"/>
                <w:numId w:val="27"/>
              </w:numPr>
              <w:spacing w:before="0"/>
              <w:ind w:left="0" w:firstLine="0"/>
            </w:pPr>
          </w:p>
        </w:tc>
        <w:tc>
          <w:tcPr>
            <w:tcW w:w="3144" w:type="pct"/>
          </w:tcPr>
          <w:p w14:paraId="01DB9A7E" w14:textId="77777777" w:rsidR="00403318" w:rsidRPr="00403318" w:rsidRDefault="00D53C84" w:rsidP="00D53C84">
            <w:pPr>
              <w:spacing w:before="57" w:line="245" w:lineRule="auto"/>
              <w:ind w:right="71"/>
            </w:pPr>
            <w:r>
              <w:t>Mengetahui kemana ayah, i</w:t>
            </w:r>
            <w:r w:rsidR="00403318" w:rsidRPr="00403318">
              <w:t xml:space="preserve">bu atau anggota keluarga lainnya akan menyelamatkan diri </w:t>
            </w:r>
            <w:r>
              <w:t>di saat bencana</w:t>
            </w:r>
          </w:p>
        </w:tc>
        <w:sdt>
          <w:sdtPr>
            <w:id w:val="768586490"/>
          </w:sdtPr>
          <w:sdtContent>
            <w:tc>
              <w:tcPr>
                <w:tcW w:w="240" w:type="pct"/>
              </w:tcPr>
              <w:p w14:paraId="60C28DFE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22CE2849" w14:textId="77777777" w:rsidR="00403318" w:rsidRPr="00403318" w:rsidRDefault="00403318" w:rsidP="00403318">
            <w:r w:rsidRPr="00403318">
              <w:t>Ya</w:t>
            </w:r>
          </w:p>
        </w:tc>
        <w:sdt>
          <w:sdtPr>
            <w:id w:val="-1957554447"/>
          </w:sdtPr>
          <w:sdtContent>
            <w:tc>
              <w:tcPr>
                <w:tcW w:w="236" w:type="pct"/>
              </w:tcPr>
              <w:p w14:paraId="59EC4F49" w14:textId="77777777" w:rsidR="00403318" w:rsidRPr="00403318" w:rsidRDefault="00403318" w:rsidP="00403318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59AA8A65" w14:textId="77777777" w:rsidR="00403318" w:rsidRPr="00403318" w:rsidRDefault="00403318" w:rsidP="00403318">
            <w:r w:rsidRPr="00403318">
              <w:t>Tidak</w:t>
            </w:r>
          </w:p>
        </w:tc>
      </w:tr>
      <w:tr w:rsidR="00D53C84" w14:paraId="67C9ECE2" w14:textId="77777777" w:rsidTr="00FB7D6D">
        <w:tc>
          <w:tcPr>
            <w:tcW w:w="231" w:type="pct"/>
          </w:tcPr>
          <w:p w14:paraId="62BDDF15" w14:textId="77777777" w:rsidR="00D53C84" w:rsidRDefault="00D53C84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69" w:type="pct"/>
            <w:gridSpan w:val="6"/>
          </w:tcPr>
          <w:p w14:paraId="292411C1" w14:textId="09E5C923" w:rsidR="00D53C84" w:rsidRDefault="00D53C84" w:rsidP="00321818">
            <w:r w:rsidRPr="00D53C84">
              <w:t xml:space="preserve">Apakah kamu mengetahui di sekolahmu </w:t>
            </w:r>
            <w:r w:rsidR="00321818">
              <w:t>memiliki</w:t>
            </w:r>
            <w:r w:rsidRPr="00D53C84">
              <w:t xml:space="preserve"> hal-hal berikut ini?</w:t>
            </w:r>
          </w:p>
        </w:tc>
      </w:tr>
      <w:tr w:rsidR="00D53C84" w14:paraId="6679BA40" w14:textId="77777777" w:rsidTr="00321818">
        <w:tc>
          <w:tcPr>
            <w:tcW w:w="231" w:type="pct"/>
          </w:tcPr>
          <w:p w14:paraId="489176CA" w14:textId="77777777" w:rsidR="00D53C84" w:rsidRDefault="00D53C84" w:rsidP="00D53C84"/>
        </w:tc>
        <w:tc>
          <w:tcPr>
            <w:tcW w:w="240" w:type="pct"/>
            <w:vAlign w:val="center"/>
          </w:tcPr>
          <w:p w14:paraId="0F86F150" w14:textId="77777777" w:rsidR="00D53C84" w:rsidRDefault="00D53C84" w:rsidP="00D53C84">
            <w:pPr>
              <w:pStyle w:val="ListParagraph"/>
              <w:numPr>
                <w:ilvl w:val="0"/>
                <w:numId w:val="29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46E439F1" w14:textId="77777777" w:rsidR="00D53C84" w:rsidRDefault="00D53C84" w:rsidP="00D53C84">
            <w:pPr>
              <w:spacing w:before="54"/>
            </w:pPr>
            <w:r>
              <w:t>Peta</w:t>
            </w:r>
            <w:r w:rsidR="00FB7D6D">
              <w:t xml:space="preserve"> </w:t>
            </w:r>
            <w:r>
              <w:t>dan</w:t>
            </w:r>
            <w:r w:rsidRPr="00D53C84">
              <w:t xml:space="preserve"> j</w:t>
            </w:r>
            <w:r>
              <w:t>alur</w:t>
            </w:r>
            <w:r w:rsidRPr="00D53C84">
              <w:t xml:space="preserve"> evakuasi</w:t>
            </w:r>
          </w:p>
        </w:tc>
        <w:sdt>
          <w:sdtPr>
            <w:id w:val="244006012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C8FAF03" w14:textId="77777777" w:rsidR="00D53C84" w:rsidRDefault="00D53C84" w:rsidP="00D53C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579" w14:textId="77777777" w:rsidR="00D53C84" w:rsidRDefault="00D53C84" w:rsidP="00D53C84">
            <w:r>
              <w:t>Ya</w:t>
            </w:r>
          </w:p>
        </w:tc>
        <w:sdt>
          <w:sdtPr>
            <w:id w:val="-144461753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253591" w14:textId="77777777" w:rsidR="00D53C84" w:rsidRDefault="00D53C84" w:rsidP="00D53C8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7D84B0A6" w14:textId="77777777" w:rsidR="00D53C84" w:rsidRDefault="00D53C84" w:rsidP="00D53C84">
            <w:r>
              <w:t>Tidak</w:t>
            </w:r>
          </w:p>
        </w:tc>
      </w:tr>
      <w:tr w:rsidR="00D53C84" w:rsidRPr="00403318" w14:paraId="362515D1" w14:textId="77777777" w:rsidTr="00321818">
        <w:tc>
          <w:tcPr>
            <w:tcW w:w="231" w:type="pct"/>
          </w:tcPr>
          <w:p w14:paraId="66EB2375" w14:textId="77777777" w:rsidR="00D53C84" w:rsidRPr="00403318" w:rsidRDefault="00D53C84" w:rsidP="00D53C84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65BC2328" w14:textId="77777777" w:rsidR="00D53C84" w:rsidRPr="00403318" w:rsidRDefault="00D53C84" w:rsidP="00D53C84">
            <w:pPr>
              <w:pStyle w:val="ListParagraph"/>
              <w:numPr>
                <w:ilvl w:val="0"/>
                <w:numId w:val="29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7D9DA5B2" w14:textId="77777777" w:rsidR="00D53C84" w:rsidRDefault="00D53C84" w:rsidP="00D53C84">
            <w:pPr>
              <w:spacing w:before="54"/>
            </w:pPr>
            <w:r>
              <w:t>Peralatan</w:t>
            </w:r>
            <w:r w:rsidR="00FB7D6D">
              <w:t xml:space="preserve"> </w:t>
            </w:r>
            <w:r>
              <w:t>dan</w:t>
            </w:r>
            <w:r w:rsidR="00FB7D6D">
              <w:t xml:space="preserve"> </w:t>
            </w:r>
            <w:r>
              <w:t>perlengkapan</w:t>
            </w:r>
            <w:r w:rsidRPr="00D53C84">
              <w:t xml:space="preserve"> evakuasi</w:t>
            </w:r>
          </w:p>
        </w:tc>
        <w:sdt>
          <w:sdtPr>
            <w:id w:val="-598343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3EA9AA6" w14:textId="77777777" w:rsidR="00D53C84" w:rsidRPr="00403318" w:rsidRDefault="00D53C84" w:rsidP="00D53C84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84E1" w14:textId="77777777" w:rsidR="00D53C84" w:rsidRPr="00403318" w:rsidRDefault="00D53C84" w:rsidP="00D53C84">
            <w:r w:rsidRPr="00403318">
              <w:t>Ya</w:t>
            </w:r>
          </w:p>
        </w:tc>
        <w:sdt>
          <w:sdtPr>
            <w:id w:val="-110527240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8659CE1" w14:textId="77777777" w:rsidR="00D53C84" w:rsidRPr="00403318" w:rsidRDefault="00D53C84" w:rsidP="00D53C84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40485E" w14:textId="77777777" w:rsidR="00D53C84" w:rsidRPr="00403318" w:rsidRDefault="00D53C84" w:rsidP="00D53C84">
            <w:r w:rsidRPr="00403318">
              <w:t>Tidak</w:t>
            </w:r>
          </w:p>
        </w:tc>
      </w:tr>
      <w:tr w:rsidR="008A5523" w:rsidRPr="00403318" w14:paraId="7F0B4A66" w14:textId="77777777" w:rsidTr="00321818">
        <w:tc>
          <w:tcPr>
            <w:tcW w:w="231" w:type="pct"/>
          </w:tcPr>
          <w:p w14:paraId="47C2BA55" w14:textId="77777777" w:rsidR="008A5523" w:rsidRPr="00403318" w:rsidRDefault="008A5523" w:rsidP="00FB7D6D">
            <w:pPr>
              <w:pStyle w:val="ListParagraph"/>
              <w:ind w:left="360"/>
            </w:pPr>
          </w:p>
        </w:tc>
        <w:tc>
          <w:tcPr>
            <w:tcW w:w="240" w:type="pct"/>
          </w:tcPr>
          <w:p w14:paraId="14732CB1" w14:textId="77777777" w:rsidR="008A5523" w:rsidRPr="00403318" w:rsidRDefault="008A5523" w:rsidP="00FB7D6D">
            <w:pPr>
              <w:pStyle w:val="ListParagraph"/>
              <w:numPr>
                <w:ilvl w:val="0"/>
                <w:numId w:val="29"/>
              </w:numPr>
              <w:spacing w:before="0"/>
              <w:ind w:left="0" w:firstLine="0"/>
            </w:pPr>
          </w:p>
        </w:tc>
        <w:tc>
          <w:tcPr>
            <w:tcW w:w="3144" w:type="pct"/>
          </w:tcPr>
          <w:p w14:paraId="218645AA" w14:textId="77777777" w:rsidR="008A5523" w:rsidRDefault="008A5523" w:rsidP="00FB7D6D">
            <w:pPr>
              <w:spacing w:before="54"/>
            </w:pPr>
            <w:r>
              <w:t>Rambu evakuasi</w:t>
            </w:r>
          </w:p>
        </w:tc>
        <w:sdt>
          <w:sdtPr>
            <w:id w:val="-1328276235"/>
          </w:sdtPr>
          <w:sdtContent>
            <w:tc>
              <w:tcPr>
                <w:tcW w:w="240" w:type="pct"/>
              </w:tcPr>
              <w:p w14:paraId="372B498C" w14:textId="77777777" w:rsidR="008A5523" w:rsidRPr="00403318" w:rsidRDefault="008A5523" w:rsidP="00FB7D6D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12B161F2" w14:textId="77777777" w:rsidR="008A5523" w:rsidRPr="00403318" w:rsidRDefault="008A5523" w:rsidP="00FB7D6D">
            <w:r w:rsidRPr="00403318">
              <w:t>Ya</w:t>
            </w:r>
          </w:p>
        </w:tc>
        <w:sdt>
          <w:sdtPr>
            <w:id w:val="989987864"/>
          </w:sdtPr>
          <w:sdtContent>
            <w:tc>
              <w:tcPr>
                <w:tcW w:w="236" w:type="pct"/>
              </w:tcPr>
              <w:p w14:paraId="3A072B79" w14:textId="77777777" w:rsidR="008A5523" w:rsidRPr="00403318" w:rsidRDefault="008A5523" w:rsidP="00FB7D6D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401BA164" w14:textId="77777777" w:rsidR="008A5523" w:rsidRPr="00403318" w:rsidRDefault="008A5523" w:rsidP="00FB7D6D">
            <w:r w:rsidRPr="00403318">
              <w:t>Tidak</w:t>
            </w:r>
          </w:p>
        </w:tc>
      </w:tr>
      <w:tr w:rsidR="008A5523" w:rsidRPr="00403318" w14:paraId="28F02EB4" w14:textId="77777777" w:rsidTr="00321818">
        <w:tc>
          <w:tcPr>
            <w:tcW w:w="231" w:type="pct"/>
          </w:tcPr>
          <w:p w14:paraId="6F32196C" w14:textId="77777777" w:rsidR="008A5523" w:rsidRPr="00403318" w:rsidRDefault="008A5523" w:rsidP="00FB7D6D">
            <w:pPr>
              <w:pStyle w:val="ListParagraph"/>
              <w:ind w:left="360"/>
            </w:pPr>
          </w:p>
        </w:tc>
        <w:tc>
          <w:tcPr>
            <w:tcW w:w="240" w:type="pct"/>
          </w:tcPr>
          <w:p w14:paraId="70063380" w14:textId="77777777" w:rsidR="008A5523" w:rsidRPr="00403318" w:rsidRDefault="008A5523" w:rsidP="00FB7D6D">
            <w:pPr>
              <w:pStyle w:val="ListParagraph"/>
              <w:numPr>
                <w:ilvl w:val="0"/>
                <w:numId w:val="29"/>
              </w:numPr>
              <w:spacing w:before="0"/>
              <w:ind w:left="0" w:firstLine="0"/>
            </w:pPr>
          </w:p>
        </w:tc>
        <w:tc>
          <w:tcPr>
            <w:tcW w:w="3144" w:type="pct"/>
          </w:tcPr>
          <w:p w14:paraId="38F2ABAA" w14:textId="77777777" w:rsidR="008A5523" w:rsidRDefault="008A5523" w:rsidP="00FB7D6D">
            <w:pPr>
              <w:spacing w:before="54"/>
            </w:pPr>
            <w:r>
              <w:t>Titik kumpul</w:t>
            </w:r>
          </w:p>
        </w:tc>
        <w:sdt>
          <w:sdtPr>
            <w:id w:val="1436788193"/>
          </w:sdtPr>
          <w:sdtContent>
            <w:tc>
              <w:tcPr>
                <w:tcW w:w="240" w:type="pct"/>
              </w:tcPr>
              <w:p w14:paraId="50B05D77" w14:textId="77777777" w:rsidR="008A5523" w:rsidRPr="00403318" w:rsidRDefault="008A5523" w:rsidP="00FB7D6D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18FE8DBA" w14:textId="77777777" w:rsidR="008A5523" w:rsidRPr="00403318" w:rsidRDefault="008A5523" w:rsidP="00FB7D6D">
            <w:r w:rsidRPr="00403318">
              <w:t>Ya</w:t>
            </w:r>
          </w:p>
        </w:tc>
        <w:sdt>
          <w:sdtPr>
            <w:id w:val="149183631"/>
          </w:sdtPr>
          <w:sdtContent>
            <w:tc>
              <w:tcPr>
                <w:tcW w:w="236" w:type="pct"/>
              </w:tcPr>
              <w:p w14:paraId="788FD6D5" w14:textId="77777777" w:rsidR="008A5523" w:rsidRPr="00403318" w:rsidRDefault="008A5523" w:rsidP="00FB7D6D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4131A769" w14:textId="77777777" w:rsidR="008A5523" w:rsidRPr="00403318" w:rsidRDefault="008A5523" w:rsidP="00FB7D6D">
            <w:r w:rsidRPr="00403318">
              <w:t>Tidak</w:t>
            </w:r>
          </w:p>
        </w:tc>
      </w:tr>
      <w:tr w:rsidR="008A5523" w:rsidRPr="00403318" w14:paraId="47093C3D" w14:textId="77777777" w:rsidTr="00321818">
        <w:tc>
          <w:tcPr>
            <w:tcW w:w="231" w:type="pct"/>
          </w:tcPr>
          <w:p w14:paraId="213C74C7" w14:textId="77777777" w:rsidR="008A5523" w:rsidRPr="00403318" w:rsidRDefault="008A5523" w:rsidP="00FB7D6D">
            <w:pPr>
              <w:pStyle w:val="ListParagraph"/>
              <w:ind w:left="360"/>
            </w:pPr>
          </w:p>
        </w:tc>
        <w:tc>
          <w:tcPr>
            <w:tcW w:w="240" w:type="pct"/>
          </w:tcPr>
          <w:p w14:paraId="2758B16A" w14:textId="77777777" w:rsidR="008A5523" w:rsidRPr="00403318" w:rsidRDefault="008A5523" w:rsidP="00FB7D6D">
            <w:pPr>
              <w:pStyle w:val="ListParagraph"/>
              <w:numPr>
                <w:ilvl w:val="0"/>
                <w:numId w:val="29"/>
              </w:numPr>
              <w:spacing w:before="0"/>
              <w:ind w:left="0" w:firstLine="0"/>
            </w:pPr>
          </w:p>
        </w:tc>
        <w:tc>
          <w:tcPr>
            <w:tcW w:w="3144" w:type="pct"/>
          </w:tcPr>
          <w:p w14:paraId="109AEF0D" w14:textId="77777777" w:rsidR="008A5523" w:rsidRDefault="008A5523" w:rsidP="00FB7D6D">
            <w:pPr>
              <w:spacing w:before="54"/>
            </w:pPr>
            <w:r>
              <w:t>Tempat evakuasi</w:t>
            </w:r>
          </w:p>
        </w:tc>
        <w:sdt>
          <w:sdtPr>
            <w:id w:val="682788238"/>
          </w:sdtPr>
          <w:sdtContent>
            <w:tc>
              <w:tcPr>
                <w:tcW w:w="240" w:type="pct"/>
              </w:tcPr>
              <w:p w14:paraId="22D17A66" w14:textId="77777777" w:rsidR="008A5523" w:rsidRPr="00403318" w:rsidRDefault="008A5523" w:rsidP="00FB7D6D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59516921" w14:textId="77777777" w:rsidR="008A5523" w:rsidRPr="00403318" w:rsidRDefault="008A5523" w:rsidP="00FB7D6D">
            <w:r w:rsidRPr="00403318">
              <w:t>Ya</w:t>
            </w:r>
          </w:p>
        </w:tc>
        <w:sdt>
          <w:sdtPr>
            <w:id w:val="-193622340"/>
          </w:sdtPr>
          <w:sdtContent>
            <w:tc>
              <w:tcPr>
                <w:tcW w:w="236" w:type="pct"/>
              </w:tcPr>
              <w:p w14:paraId="233AFB2B" w14:textId="77777777" w:rsidR="008A5523" w:rsidRPr="00403318" w:rsidRDefault="008A5523" w:rsidP="00FB7D6D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28C274D8" w14:textId="77777777" w:rsidR="008A5523" w:rsidRPr="00403318" w:rsidRDefault="008A5523" w:rsidP="00FB7D6D">
            <w:r w:rsidRPr="00403318">
              <w:t>Tidak</w:t>
            </w:r>
          </w:p>
        </w:tc>
      </w:tr>
      <w:tr w:rsidR="00D53C84" w:rsidRPr="00403318" w14:paraId="6DF748A2" w14:textId="77777777" w:rsidTr="00321818">
        <w:tc>
          <w:tcPr>
            <w:tcW w:w="231" w:type="pct"/>
          </w:tcPr>
          <w:p w14:paraId="4858CBB9" w14:textId="77777777" w:rsidR="00D53C84" w:rsidRPr="00403318" w:rsidRDefault="00D53C84" w:rsidP="00D53C84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18C50B3" w14:textId="77777777" w:rsidR="00D53C84" w:rsidRPr="00403318" w:rsidRDefault="00D53C84" w:rsidP="00D53C84">
            <w:pPr>
              <w:pStyle w:val="ListParagraph"/>
              <w:numPr>
                <w:ilvl w:val="0"/>
                <w:numId w:val="29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4F00AA5C" w14:textId="77777777" w:rsidR="00D53C84" w:rsidRDefault="00D53C84" w:rsidP="00D53C84">
            <w:pPr>
              <w:spacing w:before="54"/>
            </w:pPr>
            <w:r>
              <w:t>Perlengkapan pertolongan pertama</w:t>
            </w:r>
            <w:r w:rsidR="00FB7D6D">
              <w:t xml:space="preserve"> </w:t>
            </w:r>
            <w:r>
              <w:t>dan</w:t>
            </w:r>
            <w:r w:rsidR="00FB7D6D">
              <w:t xml:space="preserve"> </w:t>
            </w:r>
            <w:r>
              <w:t>obat-oba</w:t>
            </w:r>
            <w:r w:rsidRPr="00D53C84">
              <w:t>t</w:t>
            </w:r>
            <w:r>
              <w:t>an</w:t>
            </w:r>
            <w:r w:rsidRPr="00D53C84">
              <w:t xml:space="preserve"> penting</w:t>
            </w:r>
          </w:p>
        </w:tc>
        <w:sdt>
          <w:sdtPr>
            <w:id w:val="1401329172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946243" w14:textId="77777777" w:rsidR="00D53C84" w:rsidRPr="00403318" w:rsidRDefault="00D53C84" w:rsidP="00D53C84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922F" w14:textId="77777777" w:rsidR="00D53C84" w:rsidRPr="00403318" w:rsidRDefault="00D53C84" w:rsidP="00D53C84">
            <w:r w:rsidRPr="00403318">
              <w:t>Ya</w:t>
            </w:r>
          </w:p>
        </w:tc>
        <w:sdt>
          <w:sdtPr>
            <w:id w:val="-75768143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16F9DA" w14:textId="77777777" w:rsidR="00D53C84" w:rsidRPr="00403318" w:rsidRDefault="00D53C84" w:rsidP="00D53C84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7C05CC" w14:textId="77777777" w:rsidR="00D53C84" w:rsidRPr="00403318" w:rsidRDefault="00D53C84" w:rsidP="00D53C84">
            <w:r w:rsidRPr="00403318">
              <w:t>Tidak</w:t>
            </w:r>
          </w:p>
        </w:tc>
      </w:tr>
      <w:tr w:rsidR="00D53C84" w:rsidRPr="00403318" w14:paraId="1E35B586" w14:textId="77777777" w:rsidTr="00321818">
        <w:tc>
          <w:tcPr>
            <w:tcW w:w="231" w:type="pct"/>
          </w:tcPr>
          <w:p w14:paraId="42AA73C6" w14:textId="77777777" w:rsidR="00D53C84" w:rsidRPr="00403318" w:rsidRDefault="00D53C84" w:rsidP="00D53C84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202855C3" w14:textId="77777777" w:rsidR="00D53C84" w:rsidRPr="00403318" w:rsidRDefault="00D53C84" w:rsidP="00D53C84">
            <w:pPr>
              <w:pStyle w:val="ListParagraph"/>
              <w:numPr>
                <w:ilvl w:val="0"/>
                <w:numId w:val="29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466EE3B8" w14:textId="77777777" w:rsidR="00D53C84" w:rsidRDefault="00D53C84" w:rsidP="00D53C84">
            <w:pPr>
              <w:spacing w:before="54"/>
            </w:pPr>
            <w:r>
              <w:t>Posko</w:t>
            </w:r>
            <w:r w:rsidR="00FB7D6D">
              <w:t xml:space="preserve"> </w:t>
            </w:r>
            <w:r>
              <w:t>keseha</w:t>
            </w:r>
            <w:r w:rsidRPr="00D53C84">
              <w:t>t</w:t>
            </w:r>
            <w:r>
              <w:t>an</w:t>
            </w:r>
            <w:r w:rsidR="00FB7D6D">
              <w:t xml:space="preserve"> </w:t>
            </w:r>
            <w:r>
              <w:t>sekolah</w:t>
            </w:r>
            <w:r w:rsidRPr="00D53C84">
              <w:t xml:space="preserve"> (UKS)</w:t>
            </w:r>
          </w:p>
        </w:tc>
        <w:sdt>
          <w:sdtPr>
            <w:id w:val="-221673555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22E76E" w14:textId="77777777" w:rsidR="00D53C84" w:rsidRPr="00403318" w:rsidRDefault="00D53C84" w:rsidP="00D53C84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3BC9" w14:textId="77777777" w:rsidR="00D53C84" w:rsidRPr="00403318" w:rsidRDefault="00D53C84" w:rsidP="00D53C84">
            <w:r w:rsidRPr="00403318">
              <w:t>Ya</w:t>
            </w:r>
          </w:p>
        </w:tc>
        <w:sdt>
          <w:sdtPr>
            <w:id w:val="147139773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A332D0" w14:textId="77777777" w:rsidR="00D53C84" w:rsidRPr="00403318" w:rsidRDefault="00D53C84" w:rsidP="00D53C84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11028" w14:textId="77777777" w:rsidR="00D53C84" w:rsidRPr="00403318" w:rsidRDefault="00D53C84" w:rsidP="00D53C84">
            <w:r w:rsidRPr="00403318">
              <w:t>Tidak</w:t>
            </w:r>
          </w:p>
        </w:tc>
      </w:tr>
      <w:tr w:rsidR="00D53C84" w:rsidRPr="00403318" w14:paraId="571B1005" w14:textId="77777777" w:rsidTr="00321818">
        <w:tc>
          <w:tcPr>
            <w:tcW w:w="231" w:type="pct"/>
          </w:tcPr>
          <w:p w14:paraId="0D818F87" w14:textId="77777777" w:rsidR="00D53C84" w:rsidRPr="00403318" w:rsidRDefault="00D53C84" w:rsidP="00D53C84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E6BEA36" w14:textId="77777777" w:rsidR="00D53C84" w:rsidRPr="00403318" w:rsidRDefault="00D53C84" w:rsidP="00D53C84">
            <w:pPr>
              <w:pStyle w:val="ListParagraph"/>
              <w:numPr>
                <w:ilvl w:val="0"/>
                <w:numId w:val="29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4D04EDFC" w14:textId="77777777" w:rsidR="00D53C84" w:rsidRDefault="00D53C84" w:rsidP="00D53C84">
            <w:pPr>
              <w:spacing w:before="54"/>
            </w:pPr>
            <w:r>
              <w:t>Program Kesehatan Sekolah (misalnya Dokter</w:t>
            </w:r>
            <w:r w:rsidR="00FB7D6D">
              <w:t xml:space="preserve"> </w:t>
            </w:r>
            <w:r>
              <w:t>kecil</w:t>
            </w:r>
            <w:r w:rsidRPr="00D53C84">
              <w:t>/</w:t>
            </w:r>
            <w:r>
              <w:t>Palang</w:t>
            </w:r>
            <w:r w:rsidR="00FB7D6D">
              <w:t xml:space="preserve"> </w:t>
            </w:r>
            <w:r>
              <w:t>Me</w:t>
            </w:r>
            <w:r w:rsidRPr="00D53C84">
              <w:t>r</w:t>
            </w:r>
            <w:r>
              <w:t>ah</w:t>
            </w:r>
            <w:r w:rsidR="00FB7D6D">
              <w:t xml:space="preserve"> </w:t>
            </w:r>
            <w:r>
              <w:t>Remaja)</w:t>
            </w:r>
          </w:p>
        </w:tc>
        <w:sdt>
          <w:sdtPr>
            <w:id w:val="-139738007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2ACA9E" w14:textId="77777777" w:rsidR="00D53C84" w:rsidRPr="00403318" w:rsidRDefault="00D53C84" w:rsidP="00D53C84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E2B7" w14:textId="77777777" w:rsidR="00D53C84" w:rsidRPr="00403318" w:rsidRDefault="00D53C84" w:rsidP="00D53C84">
            <w:r w:rsidRPr="00403318">
              <w:t>Ya</w:t>
            </w:r>
          </w:p>
        </w:tc>
        <w:sdt>
          <w:sdtPr>
            <w:id w:val="152105179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258615" w14:textId="77777777" w:rsidR="00D53C84" w:rsidRPr="00403318" w:rsidRDefault="00D53C84" w:rsidP="00D53C84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95BA5B" w14:textId="77777777" w:rsidR="00D53C84" w:rsidRPr="00403318" w:rsidRDefault="00D53C84" w:rsidP="00D53C84">
            <w:r w:rsidRPr="00403318">
              <w:t>Tidak</w:t>
            </w:r>
          </w:p>
        </w:tc>
      </w:tr>
      <w:tr w:rsidR="00D53C84" w14:paraId="643955E6" w14:textId="77777777" w:rsidTr="00321818">
        <w:tc>
          <w:tcPr>
            <w:tcW w:w="231" w:type="pct"/>
          </w:tcPr>
          <w:p w14:paraId="44427D49" w14:textId="77777777" w:rsidR="00D53C84" w:rsidRDefault="00D53C84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2"/>
          </w:tcPr>
          <w:p w14:paraId="45CD41D2" w14:textId="1DB85F7A" w:rsidR="00D53C84" w:rsidRDefault="00321818" w:rsidP="00321818">
            <w:r>
              <w:t>Apabila terjadi bencana, apakah kamu mengetahui apa yang harus kamu lakukan?</w:t>
            </w:r>
          </w:p>
        </w:tc>
        <w:sdt>
          <w:sdtPr>
            <w:id w:val="277154040"/>
          </w:sdtPr>
          <w:sdtContent>
            <w:tc>
              <w:tcPr>
                <w:tcW w:w="240" w:type="pct"/>
              </w:tcPr>
              <w:p w14:paraId="6E62E922" w14:textId="77777777" w:rsidR="00D53C84" w:rsidRDefault="00D53C84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6396A101" w14:textId="77777777" w:rsidR="00D53C84" w:rsidRDefault="00D53C84" w:rsidP="00FB7D6D">
            <w:r>
              <w:t>Ya</w:t>
            </w:r>
          </w:p>
        </w:tc>
        <w:sdt>
          <w:sdtPr>
            <w:id w:val="1789382802"/>
          </w:sdtPr>
          <w:sdtContent>
            <w:tc>
              <w:tcPr>
                <w:tcW w:w="236" w:type="pct"/>
              </w:tcPr>
              <w:p w14:paraId="24AB93AF" w14:textId="77777777" w:rsidR="00D53C84" w:rsidRDefault="00D53C84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654D5EC3" w14:textId="77777777" w:rsidR="00D53C84" w:rsidRDefault="00D53C84" w:rsidP="00FB7D6D">
            <w:r>
              <w:t>Tidak</w:t>
            </w:r>
          </w:p>
        </w:tc>
      </w:tr>
      <w:tr w:rsidR="00321818" w14:paraId="63825C4A" w14:textId="77777777" w:rsidTr="009E41BE">
        <w:tc>
          <w:tcPr>
            <w:tcW w:w="231" w:type="pct"/>
          </w:tcPr>
          <w:p w14:paraId="1FADF2E8" w14:textId="77777777" w:rsidR="00321818" w:rsidRDefault="00321818" w:rsidP="009E41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69" w:type="pct"/>
            <w:gridSpan w:val="6"/>
          </w:tcPr>
          <w:p w14:paraId="6F4C771C" w14:textId="1C532EA9" w:rsidR="00321818" w:rsidRDefault="00321818" w:rsidP="009E41BE">
            <w:r>
              <w:t xml:space="preserve">Dalam setahun terakhir, apakah kamu pernah melakukan simulasi: </w:t>
            </w:r>
          </w:p>
        </w:tc>
      </w:tr>
      <w:tr w:rsidR="00321818" w14:paraId="4E0D90D1" w14:textId="77777777" w:rsidTr="009E41BE">
        <w:tc>
          <w:tcPr>
            <w:tcW w:w="231" w:type="pct"/>
          </w:tcPr>
          <w:p w14:paraId="1B1B6B1C" w14:textId="77777777" w:rsidR="00321818" w:rsidRDefault="00321818" w:rsidP="009E41BE"/>
        </w:tc>
        <w:tc>
          <w:tcPr>
            <w:tcW w:w="240" w:type="pct"/>
            <w:vAlign w:val="center"/>
          </w:tcPr>
          <w:p w14:paraId="05E8DE0D" w14:textId="77777777" w:rsidR="00321818" w:rsidRDefault="00321818" w:rsidP="00321818">
            <w:pPr>
              <w:pStyle w:val="ListParagraph"/>
              <w:numPr>
                <w:ilvl w:val="0"/>
                <w:numId w:val="35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519B5A22" w14:textId="0D764AF3" w:rsidR="00321818" w:rsidRDefault="00321818" w:rsidP="009E41BE">
            <w:pPr>
              <w:spacing w:before="54"/>
            </w:pPr>
            <w:r>
              <w:t>Gempa bumi</w:t>
            </w:r>
          </w:p>
        </w:tc>
        <w:sdt>
          <w:sdtPr>
            <w:id w:val="-709265478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4FDDBA25" w14:textId="77777777" w:rsidR="00321818" w:rsidRDefault="00321818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F795" w14:textId="77777777" w:rsidR="00321818" w:rsidRDefault="00321818" w:rsidP="009E41BE">
            <w:r>
              <w:t>Ya</w:t>
            </w:r>
          </w:p>
        </w:tc>
        <w:sdt>
          <w:sdtPr>
            <w:id w:val="1924059030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38D64F" w14:textId="77777777" w:rsidR="00321818" w:rsidRDefault="00321818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748283F7" w14:textId="77777777" w:rsidR="00321818" w:rsidRDefault="00321818" w:rsidP="009E41BE">
            <w:r>
              <w:t>Tidak</w:t>
            </w:r>
          </w:p>
        </w:tc>
      </w:tr>
      <w:tr w:rsidR="00321818" w:rsidRPr="00403318" w14:paraId="053933D8" w14:textId="77777777" w:rsidTr="009E41BE">
        <w:tc>
          <w:tcPr>
            <w:tcW w:w="231" w:type="pct"/>
          </w:tcPr>
          <w:p w14:paraId="797985F4" w14:textId="77777777" w:rsidR="00321818" w:rsidRPr="00403318" w:rsidRDefault="00321818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614CE49" w14:textId="77777777" w:rsidR="00321818" w:rsidRPr="00403318" w:rsidRDefault="00321818" w:rsidP="00321818">
            <w:pPr>
              <w:pStyle w:val="ListParagraph"/>
              <w:numPr>
                <w:ilvl w:val="0"/>
                <w:numId w:val="35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273AAF0C" w14:textId="076FED53" w:rsidR="00321818" w:rsidRDefault="00321818" w:rsidP="009E41BE">
            <w:pPr>
              <w:spacing w:before="54"/>
            </w:pPr>
            <w:r>
              <w:t>Tsunami</w:t>
            </w:r>
          </w:p>
        </w:tc>
        <w:sdt>
          <w:sdtPr>
            <w:id w:val="592287714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5A21C0" w14:textId="77777777" w:rsidR="00321818" w:rsidRPr="00403318" w:rsidRDefault="00321818" w:rsidP="009E41BE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73AE" w14:textId="77777777" w:rsidR="00321818" w:rsidRPr="00403318" w:rsidRDefault="00321818" w:rsidP="009E41BE">
            <w:r w:rsidRPr="00403318">
              <w:t>Ya</w:t>
            </w:r>
          </w:p>
        </w:tc>
        <w:sdt>
          <w:sdtPr>
            <w:id w:val="356625624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DBA523" w14:textId="77777777" w:rsidR="00321818" w:rsidRPr="00403318" w:rsidRDefault="00321818" w:rsidP="009E41BE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2222" w14:textId="77777777" w:rsidR="00321818" w:rsidRPr="00403318" w:rsidRDefault="00321818" w:rsidP="009E41BE">
            <w:r w:rsidRPr="00403318">
              <w:t>Tidak</w:t>
            </w:r>
          </w:p>
        </w:tc>
      </w:tr>
      <w:tr w:rsidR="00F464CE" w14:paraId="4AFBCDAE" w14:textId="77777777" w:rsidTr="00321818">
        <w:tc>
          <w:tcPr>
            <w:tcW w:w="231" w:type="pct"/>
          </w:tcPr>
          <w:p w14:paraId="2F1FFDBF" w14:textId="77777777" w:rsidR="00F464CE" w:rsidRDefault="00F464CE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2"/>
          </w:tcPr>
          <w:p w14:paraId="795658DB" w14:textId="407B0EFF" w:rsidR="00F464CE" w:rsidRDefault="00F464CE" w:rsidP="00F464CE">
            <w:r w:rsidRPr="00F464CE">
              <w:t xml:space="preserve">Apakah kamu </w:t>
            </w:r>
            <w:r w:rsidR="00321818">
              <w:t xml:space="preserve">atau teman kamu </w:t>
            </w:r>
            <w:r>
              <w:t>pernah ikut serta dalam membuat rencana tanggap darurat di sekolah</w:t>
            </w:r>
            <w:r w:rsidR="00321818">
              <w:t xml:space="preserve"> </w:t>
            </w:r>
            <w:r w:rsidR="0081183A">
              <w:t>ka</w:t>
            </w:r>
            <w:r>
              <w:t>mu?</w:t>
            </w:r>
          </w:p>
        </w:tc>
        <w:sdt>
          <w:sdtPr>
            <w:id w:val="-1618683248"/>
          </w:sdtPr>
          <w:sdtContent>
            <w:tc>
              <w:tcPr>
                <w:tcW w:w="240" w:type="pct"/>
              </w:tcPr>
              <w:p w14:paraId="009BCCE9" w14:textId="77777777" w:rsidR="00F464CE" w:rsidRDefault="00F464CE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7410CA27" w14:textId="77777777" w:rsidR="00F464CE" w:rsidRDefault="00F464CE" w:rsidP="00FB7D6D">
            <w:r>
              <w:t>Ya</w:t>
            </w:r>
          </w:p>
        </w:tc>
        <w:sdt>
          <w:sdtPr>
            <w:id w:val="721478576"/>
          </w:sdtPr>
          <w:sdtContent>
            <w:tc>
              <w:tcPr>
                <w:tcW w:w="236" w:type="pct"/>
              </w:tcPr>
              <w:p w14:paraId="43282D42" w14:textId="77777777" w:rsidR="00F464CE" w:rsidRDefault="00F464CE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775D225A" w14:textId="77777777" w:rsidR="00F464CE" w:rsidRDefault="00F464CE" w:rsidP="00FB7D6D">
            <w:r>
              <w:t>Tidak</w:t>
            </w:r>
          </w:p>
        </w:tc>
      </w:tr>
      <w:tr w:rsidR="00F464CE" w14:paraId="73AE02EE" w14:textId="77777777" w:rsidTr="00321818">
        <w:tc>
          <w:tcPr>
            <w:tcW w:w="231" w:type="pct"/>
          </w:tcPr>
          <w:p w14:paraId="390E7722" w14:textId="77777777" w:rsidR="00F464CE" w:rsidRDefault="00F464CE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2"/>
          </w:tcPr>
          <w:p w14:paraId="7AFD34E8" w14:textId="15934D64" w:rsidR="00F464CE" w:rsidRDefault="00F464CE">
            <w:r w:rsidRPr="00F464CE">
              <w:t xml:space="preserve">Apakah kamu ingin ikut serta untuk menjaga sekolah agar </w:t>
            </w:r>
            <w:r w:rsidR="00321818">
              <w:t xml:space="preserve">lebih </w:t>
            </w:r>
            <w:r w:rsidRPr="00F464CE">
              <w:t xml:space="preserve">siap siaga </w:t>
            </w:r>
            <w:del w:id="22" w:author="Dear Sinandang" w:date="2018-02-10T16:34:00Z">
              <w:r w:rsidRPr="00F464CE" w:rsidDel="00977E3F">
                <w:delText xml:space="preserve">untuk </w:delText>
              </w:r>
            </w:del>
            <w:ins w:id="23" w:author="Dear Sinandang" w:date="2018-02-10T16:34:00Z">
              <w:r w:rsidR="00977E3F">
                <w:t>dalam</w:t>
              </w:r>
              <w:r w:rsidR="00977E3F" w:rsidRPr="00F464CE">
                <w:t xml:space="preserve"> </w:t>
              </w:r>
            </w:ins>
            <w:r w:rsidRPr="00F464CE">
              <w:t>menghadapi bencana?</w:t>
            </w:r>
          </w:p>
        </w:tc>
        <w:sdt>
          <w:sdtPr>
            <w:id w:val="-759601775"/>
          </w:sdtPr>
          <w:sdtContent>
            <w:tc>
              <w:tcPr>
                <w:tcW w:w="240" w:type="pct"/>
              </w:tcPr>
              <w:p w14:paraId="5EE39527" w14:textId="77777777" w:rsidR="00F464CE" w:rsidRDefault="00F464CE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5BDDD029" w14:textId="77777777" w:rsidR="00F464CE" w:rsidRDefault="00F464CE" w:rsidP="00FB7D6D">
            <w:r>
              <w:t>Ya</w:t>
            </w:r>
          </w:p>
        </w:tc>
        <w:sdt>
          <w:sdtPr>
            <w:id w:val="-968897551"/>
          </w:sdtPr>
          <w:sdtContent>
            <w:tc>
              <w:tcPr>
                <w:tcW w:w="236" w:type="pct"/>
              </w:tcPr>
              <w:p w14:paraId="67878A50" w14:textId="77777777" w:rsidR="00F464CE" w:rsidRDefault="00F464CE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55D1FB99" w14:textId="77777777" w:rsidR="00F464CE" w:rsidRDefault="00F464CE" w:rsidP="00FB7D6D">
            <w:r>
              <w:t>Tidak</w:t>
            </w:r>
          </w:p>
        </w:tc>
      </w:tr>
    </w:tbl>
    <w:p w14:paraId="75B3694E" w14:textId="77777777" w:rsidR="00A57892" w:rsidRDefault="00A57892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6"/>
        <w:gridCol w:w="433"/>
        <w:gridCol w:w="5667"/>
        <w:gridCol w:w="433"/>
        <w:gridCol w:w="721"/>
        <w:gridCol w:w="426"/>
        <w:gridCol w:w="920"/>
      </w:tblGrid>
      <w:tr w:rsidR="00F464CE" w14:paraId="52E69D84" w14:textId="77777777" w:rsidTr="00FB7D6D">
        <w:tc>
          <w:tcPr>
            <w:tcW w:w="5000" w:type="pct"/>
            <w:gridSpan w:val="7"/>
            <w:shd w:val="clear" w:color="auto" w:fill="D9D9D9" w:themeFill="background1" w:themeFillShade="D9"/>
          </w:tcPr>
          <w:p w14:paraId="7EDBD77C" w14:textId="79C581ED" w:rsidR="00F464CE" w:rsidRDefault="00977E3F" w:rsidP="00FB7D6D">
            <w:pPr>
              <w:pStyle w:val="Heading1"/>
              <w:outlineLvl w:val="0"/>
            </w:pPr>
            <w:ins w:id="24" w:author="Dear Sinandang" w:date="2018-02-10T16:34:00Z">
              <w:r>
                <w:t xml:space="preserve">SISTEM </w:t>
              </w:r>
            </w:ins>
            <w:r w:rsidR="00F464CE">
              <w:t>PERINGATAN DINI</w:t>
            </w:r>
            <w:r w:rsidR="00FB7D6D">
              <w:t xml:space="preserve"> </w:t>
            </w:r>
            <w:r w:rsidR="00357DEB">
              <w:t>(</w:t>
            </w:r>
            <w:ins w:id="25" w:author="Dear Sinandang" w:date="2018-02-10T16:34:00Z">
              <w:r>
                <w:t>E</w:t>
              </w:r>
            </w:ins>
            <w:r w:rsidR="00357DEB">
              <w:t>WS)</w:t>
            </w:r>
          </w:p>
        </w:tc>
      </w:tr>
      <w:tr w:rsidR="00F464CE" w14:paraId="65064408" w14:textId="77777777" w:rsidTr="00FB7D6D">
        <w:tc>
          <w:tcPr>
            <w:tcW w:w="231" w:type="pct"/>
          </w:tcPr>
          <w:p w14:paraId="7435B953" w14:textId="77777777" w:rsidR="00F464CE" w:rsidRDefault="00F464CE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3" w:type="pct"/>
            <w:gridSpan w:val="2"/>
          </w:tcPr>
          <w:p w14:paraId="4C13A654" w14:textId="12FB960B" w:rsidR="00F464CE" w:rsidRDefault="00F464CE" w:rsidP="00321818">
            <w:r>
              <w:t>Apakah</w:t>
            </w:r>
            <w:r w:rsidR="00FB7D6D">
              <w:t xml:space="preserve"> </w:t>
            </w:r>
            <w:r>
              <w:t>kamu</w:t>
            </w:r>
            <w:r w:rsidR="00FB7D6D">
              <w:t xml:space="preserve"> </w:t>
            </w:r>
            <w:r>
              <w:rPr>
                <w:spacing w:val="4"/>
              </w:rPr>
              <w:t>m</w:t>
            </w:r>
            <w:r>
              <w:t>engetahui</w:t>
            </w:r>
            <w:r w:rsidR="00FB7D6D">
              <w:t xml:space="preserve"> </w:t>
            </w:r>
            <w:r>
              <w:t>ta</w:t>
            </w:r>
            <w:r>
              <w:rPr>
                <w:spacing w:val="5"/>
              </w:rPr>
              <w:t>n</w:t>
            </w:r>
            <w:r>
              <w:t>da</w:t>
            </w:r>
            <w:r w:rsidR="00FB7D6D">
              <w:t xml:space="preserve"> </w:t>
            </w:r>
            <w:r>
              <w:t>peringatan</w:t>
            </w:r>
            <w:r w:rsidR="00FB7D6D">
              <w:t xml:space="preserve"> </w:t>
            </w:r>
            <w:r>
              <w:t>tsunami</w:t>
            </w:r>
            <w:r w:rsidR="00FB7D6D">
              <w:t xml:space="preserve"> </w:t>
            </w:r>
            <w:r w:rsidR="00321818">
              <w:t xml:space="preserve">yang sudah disepakati </w:t>
            </w:r>
            <w:r>
              <w:t>di</w:t>
            </w:r>
            <w:r w:rsidR="00FB7D6D">
              <w:t xml:space="preserve"> </w:t>
            </w:r>
            <w:r w:rsidR="00321818">
              <w:t xml:space="preserve">sekolah </w:t>
            </w:r>
            <w:r>
              <w:t>kamu</w:t>
            </w:r>
            <w:r>
              <w:rPr>
                <w:w w:val="102"/>
              </w:rPr>
              <w:t>?</w:t>
            </w:r>
          </w:p>
        </w:tc>
        <w:sdt>
          <w:sdtPr>
            <w:id w:val="232525618"/>
          </w:sdtPr>
          <w:sdtContent>
            <w:tc>
              <w:tcPr>
                <w:tcW w:w="240" w:type="pct"/>
              </w:tcPr>
              <w:p w14:paraId="28E0C40D" w14:textId="77777777" w:rsidR="00F464CE" w:rsidRDefault="00F464CE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51CDF0E7" w14:textId="77777777" w:rsidR="00F464CE" w:rsidRDefault="00F464CE" w:rsidP="00FB7D6D">
            <w:r>
              <w:t>Ya</w:t>
            </w:r>
          </w:p>
        </w:tc>
        <w:sdt>
          <w:sdtPr>
            <w:id w:val="947205612"/>
          </w:sdtPr>
          <w:sdtContent>
            <w:tc>
              <w:tcPr>
                <w:tcW w:w="236" w:type="pct"/>
              </w:tcPr>
              <w:p w14:paraId="649FA103" w14:textId="77777777" w:rsidR="00F464CE" w:rsidRDefault="00F464CE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</w:tcPr>
          <w:p w14:paraId="5AF0DAC9" w14:textId="77777777" w:rsidR="00F464CE" w:rsidRDefault="00F464CE" w:rsidP="00FB7D6D">
            <w:r>
              <w:t>Tidak</w:t>
            </w:r>
          </w:p>
        </w:tc>
      </w:tr>
      <w:tr w:rsidR="00F464CE" w14:paraId="393E8BB1" w14:textId="77777777" w:rsidTr="00FB7D6D">
        <w:tc>
          <w:tcPr>
            <w:tcW w:w="231" w:type="pct"/>
          </w:tcPr>
          <w:p w14:paraId="3C6CE024" w14:textId="77777777" w:rsidR="00F464CE" w:rsidRDefault="00F464CE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3" w:type="pct"/>
            <w:gridSpan w:val="2"/>
          </w:tcPr>
          <w:p w14:paraId="37DF9ADF" w14:textId="207D881F" w:rsidR="00F464CE" w:rsidRDefault="00F464CE" w:rsidP="00321818">
            <w:r>
              <w:t xml:space="preserve">Apakah kamu </w:t>
            </w:r>
            <w:r w:rsidR="00321818">
              <w:t>bisa menerima tanda peringatan dini di sekolah kamu?</w:t>
            </w:r>
          </w:p>
        </w:tc>
        <w:sdt>
          <w:sdtPr>
            <w:id w:val="-1053536034"/>
          </w:sdtPr>
          <w:sdtContent>
            <w:tc>
              <w:tcPr>
                <w:tcW w:w="240" w:type="pct"/>
              </w:tcPr>
              <w:p w14:paraId="18453607" w14:textId="77777777" w:rsidR="00F464CE" w:rsidRDefault="00F464CE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32367C4A" w14:textId="77777777" w:rsidR="00F464CE" w:rsidRDefault="00F464CE" w:rsidP="00FB7D6D">
            <w:r>
              <w:t>Ya</w:t>
            </w:r>
          </w:p>
        </w:tc>
        <w:sdt>
          <w:sdtPr>
            <w:id w:val="-1562791221"/>
          </w:sdtPr>
          <w:sdtContent>
            <w:tc>
              <w:tcPr>
                <w:tcW w:w="236" w:type="pct"/>
              </w:tcPr>
              <w:p w14:paraId="6F4B033D" w14:textId="77777777" w:rsidR="00F464CE" w:rsidRDefault="00F464CE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</w:tcPr>
          <w:p w14:paraId="2BC82BA1" w14:textId="77777777" w:rsidR="00F464CE" w:rsidRDefault="00F464CE" w:rsidP="00FB7D6D">
            <w:r>
              <w:t>Tidak</w:t>
            </w:r>
          </w:p>
        </w:tc>
      </w:tr>
      <w:tr w:rsidR="00F464CE" w14:paraId="7A39A32B" w14:textId="77777777" w:rsidTr="00FB7D6D">
        <w:tc>
          <w:tcPr>
            <w:tcW w:w="231" w:type="pct"/>
          </w:tcPr>
          <w:p w14:paraId="67F0B30C" w14:textId="77777777" w:rsidR="00F464CE" w:rsidRDefault="00F464CE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69" w:type="pct"/>
            <w:gridSpan w:val="6"/>
          </w:tcPr>
          <w:p w14:paraId="1811B42B" w14:textId="77777777" w:rsidR="00F464CE" w:rsidRDefault="00F464CE" w:rsidP="00FB7D6D">
            <w:r w:rsidRPr="00F464CE">
              <w:t>Apabila mendengar tanda bahaya tsun</w:t>
            </w:r>
            <w:r>
              <w:t>ami, apa yang akan kamu lakukan</w:t>
            </w:r>
            <w:r w:rsidRPr="00F464CE">
              <w:t>?</w:t>
            </w:r>
          </w:p>
        </w:tc>
      </w:tr>
      <w:tr w:rsidR="00F464CE" w14:paraId="06D879A0" w14:textId="77777777" w:rsidTr="00FB7D6D">
        <w:tc>
          <w:tcPr>
            <w:tcW w:w="231" w:type="pct"/>
          </w:tcPr>
          <w:p w14:paraId="1035A8C0" w14:textId="77777777" w:rsidR="00F464CE" w:rsidRDefault="00F464CE" w:rsidP="00F464CE"/>
        </w:tc>
        <w:tc>
          <w:tcPr>
            <w:tcW w:w="240" w:type="pct"/>
            <w:vAlign w:val="center"/>
          </w:tcPr>
          <w:p w14:paraId="7597989A" w14:textId="77777777" w:rsidR="00F464CE" w:rsidRDefault="00F464CE" w:rsidP="00F464CE">
            <w:pPr>
              <w:pStyle w:val="ListParagraph"/>
              <w:numPr>
                <w:ilvl w:val="0"/>
                <w:numId w:val="30"/>
              </w:numPr>
              <w:spacing w:before="0"/>
            </w:pPr>
          </w:p>
        </w:tc>
        <w:tc>
          <w:tcPr>
            <w:tcW w:w="3143" w:type="pct"/>
            <w:tcBorders>
              <w:bottom w:val="single" w:sz="4" w:space="0" w:color="auto"/>
            </w:tcBorders>
          </w:tcPr>
          <w:p w14:paraId="53C63764" w14:textId="77777777" w:rsidR="00F464CE" w:rsidRDefault="00F464CE" w:rsidP="00F464CE">
            <w:pPr>
              <w:spacing w:before="54"/>
            </w:pPr>
            <w:r>
              <w:t>Menjauhi</w:t>
            </w:r>
            <w:r w:rsidR="00FB7D6D">
              <w:t xml:space="preserve"> </w:t>
            </w:r>
            <w:r>
              <w:t>pan</w:t>
            </w:r>
            <w:r w:rsidRPr="00F464CE">
              <w:t>t</w:t>
            </w:r>
            <w:r>
              <w:t>ai</w:t>
            </w:r>
            <w:r w:rsidR="00FB7D6D">
              <w:t xml:space="preserve"> </w:t>
            </w:r>
            <w:r>
              <w:t>dan/atau</w:t>
            </w:r>
            <w:r w:rsidR="00FB7D6D">
              <w:t xml:space="preserve"> </w:t>
            </w:r>
            <w:r>
              <w:t>lari</w:t>
            </w:r>
            <w:r w:rsidR="00FB7D6D">
              <w:t xml:space="preserve"> </w:t>
            </w:r>
            <w:r>
              <w:t>ke</w:t>
            </w:r>
            <w:r w:rsidR="00FB7D6D">
              <w:t xml:space="preserve"> </w:t>
            </w:r>
            <w:r>
              <w:t>tem</w:t>
            </w:r>
            <w:r w:rsidRPr="00F464CE">
              <w:t>p</w:t>
            </w:r>
            <w:r>
              <w:t>at</w:t>
            </w:r>
            <w:r w:rsidR="00FB7D6D">
              <w:t xml:space="preserve"> </w:t>
            </w:r>
            <w:r>
              <w:t>yang</w:t>
            </w:r>
            <w:r w:rsidRPr="00F464CE">
              <w:t xml:space="preserve"> tinggi</w:t>
            </w:r>
          </w:p>
        </w:tc>
        <w:sdt>
          <w:sdtPr>
            <w:id w:val="1602456217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647E372" w14:textId="77777777" w:rsidR="00F464CE" w:rsidRDefault="00F464CE" w:rsidP="00F464C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90BD" w14:textId="77777777" w:rsidR="00F464CE" w:rsidRDefault="00F464CE" w:rsidP="00F464CE">
            <w:r>
              <w:t>Ya</w:t>
            </w:r>
          </w:p>
        </w:tc>
        <w:sdt>
          <w:sdtPr>
            <w:id w:val="187641777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D6741C" w14:textId="77777777" w:rsidR="00F464CE" w:rsidRDefault="00F464CE" w:rsidP="00F464C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50311AA8" w14:textId="77777777" w:rsidR="00F464CE" w:rsidRDefault="00F464CE" w:rsidP="00F464CE">
            <w:r>
              <w:t>Tidak</w:t>
            </w:r>
          </w:p>
        </w:tc>
      </w:tr>
      <w:tr w:rsidR="00F464CE" w:rsidRPr="00F464CE" w14:paraId="5C52EAA6" w14:textId="77777777" w:rsidTr="00FB7D6D">
        <w:tc>
          <w:tcPr>
            <w:tcW w:w="231" w:type="pct"/>
          </w:tcPr>
          <w:p w14:paraId="39BE9364" w14:textId="77777777" w:rsidR="00F464CE" w:rsidRPr="00F464CE" w:rsidRDefault="00F464CE" w:rsidP="00FB7D6D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vAlign w:val="center"/>
          </w:tcPr>
          <w:p w14:paraId="5F2939DE" w14:textId="77777777" w:rsidR="00F464CE" w:rsidRPr="00F464CE" w:rsidRDefault="00F464CE" w:rsidP="00FB7D6D">
            <w:pPr>
              <w:pStyle w:val="ListParagraph"/>
              <w:numPr>
                <w:ilvl w:val="0"/>
                <w:numId w:val="30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3" w:type="pct"/>
            <w:tcBorders>
              <w:top w:val="single" w:sz="4" w:space="0" w:color="auto"/>
              <w:bottom w:val="single" w:sz="4" w:space="0" w:color="auto"/>
            </w:tcBorders>
          </w:tcPr>
          <w:p w14:paraId="4B9DF1FC" w14:textId="77777777" w:rsidR="00F464CE" w:rsidRPr="00F464CE" w:rsidRDefault="00F464CE" w:rsidP="00F464CE">
            <w:pPr>
              <w:spacing w:before="54"/>
              <w:rPr>
                <w:color w:val="FF0000"/>
              </w:rPr>
            </w:pPr>
            <w:r w:rsidRPr="00F464CE">
              <w:rPr>
                <w:color w:val="FF0000"/>
              </w:rPr>
              <w:t>Lihat situasi langit dan tingkah laku hewan</w:t>
            </w:r>
          </w:p>
        </w:tc>
        <w:sdt>
          <w:sdtPr>
            <w:rPr>
              <w:color w:val="FF0000"/>
            </w:rPr>
            <w:id w:val="-2070792758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591F73" w14:textId="77777777" w:rsidR="00F464CE" w:rsidRPr="00F464CE" w:rsidRDefault="00F464CE" w:rsidP="00FB7D6D">
                <w:pPr>
                  <w:jc w:val="center"/>
                  <w:rPr>
                    <w:color w:val="FF0000"/>
                  </w:rPr>
                </w:pPr>
                <w:r w:rsidRPr="00F464C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3C85" w14:textId="77777777" w:rsidR="00F464CE" w:rsidRPr="00F464CE" w:rsidRDefault="00F464CE" w:rsidP="00FB7D6D">
            <w:pPr>
              <w:rPr>
                <w:color w:val="FF0000"/>
              </w:rPr>
            </w:pPr>
            <w:r w:rsidRPr="00F464CE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40891932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D68792" w14:textId="77777777" w:rsidR="00F464CE" w:rsidRPr="00F464CE" w:rsidRDefault="00F464CE" w:rsidP="00FB7D6D">
                <w:pPr>
                  <w:jc w:val="center"/>
                  <w:rPr>
                    <w:color w:val="FF0000"/>
                  </w:rPr>
                </w:pPr>
                <w:r w:rsidRPr="00F464C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1BA9EE" w14:textId="77777777" w:rsidR="00F464CE" w:rsidRPr="00F464CE" w:rsidRDefault="00F464CE" w:rsidP="00FB7D6D">
            <w:pPr>
              <w:rPr>
                <w:color w:val="FF0000"/>
              </w:rPr>
            </w:pPr>
            <w:r w:rsidRPr="00F464CE">
              <w:rPr>
                <w:color w:val="FF0000"/>
              </w:rPr>
              <w:t>Tidak</w:t>
            </w:r>
          </w:p>
        </w:tc>
      </w:tr>
      <w:tr w:rsidR="00F464CE" w:rsidRPr="00403318" w14:paraId="60BBE11E" w14:textId="77777777" w:rsidTr="00FB7D6D">
        <w:tc>
          <w:tcPr>
            <w:tcW w:w="231" w:type="pct"/>
          </w:tcPr>
          <w:p w14:paraId="7400BE50" w14:textId="77777777" w:rsidR="00F464CE" w:rsidRPr="00403318" w:rsidRDefault="00F464CE" w:rsidP="00F464C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B92055D" w14:textId="77777777" w:rsidR="00F464CE" w:rsidRPr="00403318" w:rsidRDefault="00F464CE" w:rsidP="00F464CE">
            <w:pPr>
              <w:pStyle w:val="ListParagraph"/>
              <w:numPr>
                <w:ilvl w:val="0"/>
                <w:numId w:val="30"/>
              </w:numPr>
              <w:spacing w:before="0"/>
              <w:ind w:left="0" w:firstLine="0"/>
            </w:pPr>
          </w:p>
        </w:tc>
        <w:tc>
          <w:tcPr>
            <w:tcW w:w="3143" w:type="pct"/>
            <w:tcBorders>
              <w:top w:val="single" w:sz="4" w:space="0" w:color="auto"/>
              <w:bottom w:val="single" w:sz="4" w:space="0" w:color="auto"/>
            </w:tcBorders>
          </w:tcPr>
          <w:p w14:paraId="0BE495D5" w14:textId="77777777" w:rsidR="00F464CE" w:rsidRDefault="00F464CE" w:rsidP="00F464CE">
            <w:pPr>
              <w:spacing w:before="54"/>
            </w:pPr>
            <w:r>
              <w:t>Segera</w:t>
            </w:r>
            <w:r w:rsidR="00FB7D6D">
              <w:t xml:space="preserve"> </w:t>
            </w:r>
            <w:r>
              <w:t>menu</w:t>
            </w:r>
            <w:r w:rsidRPr="00F464CE">
              <w:t>j</w:t>
            </w:r>
            <w:r>
              <w:t>u</w:t>
            </w:r>
            <w:r w:rsidR="00FB7D6D">
              <w:t xml:space="preserve"> </w:t>
            </w:r>
            <w:r>
              <w:t>tempat</w:t>
            </w:r>
            <w:r w:rsidRPr="00F464CE">
              <w:t xml:space="preserve"> pengungsian/evakuasi</w:t>
            </w:r>
          </w:p>
        </w:tc>
        <w:sdt>
          <w:sdtPr>
            <w:id w:val="-1965335741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54C613" w14:textId="77777777" w:rsidR="00F464CE" w:rsidRPr="00403318" w:rsidRDefault="00F464CE" w:rsidP="00F464CE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9B7F" w14:textId="77777777" w:rsidR="00F464CE" w:rsidRPr="00403318" w:rsidRDefault="00F464CE" w:rsidP="00F464CE">
            <w:r w:rsidRPr="00403318">
              <w:t>Ya</w:t>
            </w:r>
          </w:p>
        </w:tc>
        <w:sdt>
          <w:sdtPr>
            <w:id w:val="1790550924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3D33BF" w14:textId="77777777" w:rsidR="00F464CE" w:rsidRPr="00403318" w:rsidRDefault="00F464CE" w:rsidP="00F464CE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713B5" w14:textId="77777777" w:rsidR="00F464CE" w:rsidRPr="00403318" w:rsidRDefault="00F464CE" w:rsidP="00F464CE">
            <w:r w:rsidRPr="00403318">
              <w:t>Tidak</w:t>
            </w:r>
          </w:p>
        </w:tc>
      </w:tr>
      <w:tr w:rsidR="00321818" w:rsidRPr="00403318" w14:paraId="3FA9F26E" w14:textId="77777777" w:rsidTr="009E41BE">
        <w:tc>
          <w:tcPr>
            <w:tcW w:w="231" w:type="pct"/>
          </w:tcPr>
          <w:p w14:paraId="4498CE9E" w14:textId="77777777" w:rsidR="00321818" w:rsidRPr="00403318" w:rsidRDefault="00321818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53B5CDD" w14:textId="77777777" w:rsidR="00321818" w:rsidRPr="00403318" w:rsidRDefault="00321818" w:rsidP="009E41BE">
            <w:pPr>
              <w:pStyle w:val="ListParagraph"/>
              <w:numPr>
                <w:ilvl w:val="0"/>
                <w:numId w:val="30"/>
              </w:numPr>
              <w:spacing w:before="0"/>
              <w:ind w:left="0" w:firstLine="0"/>
            </w:pPr>
          </w:p>
        </w:tc>
        <w:tc>
          <w:tcPr>
            <w:tcW w:w="3143" w:type="pct"/>
            <w:tcBorders>
              <w:top w:val="single" w:sz="4" w:space="0" w:color="auto"/>
              <w:bottom w:val="single" w:sz="4" w:space="0" w:color="auto"/>
            </w:tcBorders>
          </w:tcPr>
          <w:p w14:paraId="41665F7B" w14:textId="08DE9239" w:rsidR="00321818" w:rsidRDefault="00321818" w:rsidP="009E41BE">
            <w:pPr>
              <w:spacing w:before="54"/>
            </w:pPr>
            <w:r>
              <w:t>Mengikuti instruksi guru</w:t>
            </w:r>
          </w:p>
        </w:tc>
        <w:sdt>
          <w:sdtPr>
            <w:id w:val="-1520229406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69B951" w14:textId="77777777" w:rsidR="00321818" w:rsidRPr="00403318" w:rsidRDefault="00321818" w:rsidP="009E41BE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24C7" w14:textId="77777777" w:rsidR="00321818" w:rsidRPr="00403318" w:rsidRDefault="00321818" w:rsidP="009E41BE">
            <w:r w:rsidRPr="00403318">
              <w:t>Ya</w:t>
            </w:r>
          </w:p>
        </w:tc>
        <w:sdt>
          <w:sdtPr>
            <w:id w:val="-50350991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54AC3A7" w14:textId="77777777" w:rsidR="00321818" w:rsidRPr="00403318" w:rsidRDefault="00321818" w:rsidP="009E41BE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40C3F2" w14:textId="77777777" w:rsidR="00321818" w:rsidRPr="00403318" w:rsidRDefault="00321818" w:rsidP="009E41BE">
            <w:r w:rsidRPr="00403318">
              <w:t>Tidak</w:t>
            </w:r>
          </w:p>
        </w:tc>
      </w:tr>
      <w:tr w:rsidR="00F464CE" w:rsidRPr="00403318" w14:paraId="5F5BF67E" w14:textId="77777777" w:rsidTr="00FB7D6D">
        <w:tc>
          <w:tcPr>
            <w:tcW w:w="231" w:type="pct"/>
          </w:tcPr>
          <w:p w14:paraId="22B817FD" w14:textId="77777777" w:rsidR="00F464CE" w:rsidRPr="00403318" w:rsidRDefault="00F464CE" w:rsidP="00F464C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B7D0175" w14:textId="77777777" w:rsidR="00F464CE" w:rsidRPr="00403318" w:rsidRDefault="00F464CE" w:rsidP="00F464CE">
            <w:pPr>
              <w:pStyle w:val="ListParagraph"/>
              <w:numPr>
                <w:ilvl w:val="0"/>
                <w:numId w:val="30"/>
              </w:numPr>
              <w:spacing w:before="0"/>
              <w:ind w:left="0" w:firstLine="0"/>
            </w:pPr>
          </w:p>
        </w:tc>
        <w:tc>
          <w:tcPr>
            <w:tcW w:w="3143" w:type="pct"/>
            <w:tcBorders>
              <w:top w:val="single" w:sz="4" w:space="0" w:color="auto"/>
              <w:bottom w:val="single" w:sz="4" w:space="0" w:color="auto"/>
            </w:tcBorders>
          </w:tcPr>
          <w:p w14:paraId="55AD8FFD" w14:textId="4D64FD72" w:rsidR="00F464CE" w:rsidRDefault="00F464CE" w:rsidP="00F464CE">
            <w:pPr>
              <w:spacing w:before="54"/>
            </w:pPr>
            <w:r>
              <w:t>Menenangkan</w:t>
            </w:r>
            <w:r w:rsidR="00FB7D6D">
              <w:t xml:space="preserve"> </w:t>
            </w:r>
            <w:r>
              <w:t>d</w:t>
            </w:r>
            <w:r w:rsidRPr="00F464CE">
              <w:t>i</w:t>
            </w:r>
            <w:r w:rsidR="00321818">
              <w:t xml:space="preserve">ri dan </w:t>
            </w:r>
            <w:r>
              <w:t>tidak</w:t>
            </w:r>
            <w:r w:rsidRPr="00F464CE">
              <w:t xml:space="preserve"> panik</w:t>
            </w:r>
          </w:p>
        </w:tc>
        <w:sdt>
          <w:sdtPr>
            <w:id w:val="-1994705594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79B65F" w14:textId="77777777" w:rsidR="00F464CE" w:rsidRPr="00403318" w:rsidRDefault="00F464CE" w:rsidP="00F464CE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5612" w14:textId="77777777" w:rsidR="00F464CE" w:rsidRPr="00403318" w:rsidRDefault="00F464CE" w:rsidP="00F464CE">
            <w:r w:rsidRPr="00403318">
              <w:t>Ya</w:t>
            </w:r>
          </w:p>
        </w:tc>
        <w:sdt>
          <w:sdtPr>
            <w:id w:val="33497245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130B83E" w14:textId="77777777" w:rsidR="00F464CE" w:rsidRPr="00403318" w:rsidRDefault="00F464CE" w:rsidP="00F464CE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191C34" w14:textId="77777777" w:rsidR="00F464CE" w:rsidRPr="00403318" w:rsidRDefault="00F464CE" w:rsidP="00F464CE">
            <w:r w:rsidRPr="00403318">
              <w:t>Tidak</w:t>
            </w:r>
          </w:p>
        </w:tc>
      </w:tr>
      <w:tr w:rsidR="00F464CE" w:rsidRPr="00F464CE" w14:paraId="5D81A04C" w14:textId="77777777" w:rsidTr="00FB7D6D">
        <w:tc>
          <w:tcPr>
            <w:tcW w:w="231" w:type="pct"/>
          </w:tcPr>
          <w:p w14:paraId="660C2680" w14:textId="77777777" w:rsidR="00F464CE" w:rsidRPr="00F464CE" w:rsidRDefault="00F464CE" w:rsidP="00F464CE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vAlign w:val="center"/>
          </w:tcPr>
          <w:p w14:paraId="7B2DD776" w14:textId="77777777" w:rsidR="00F464CE" w:rsidRPr="00F464CE" w:rsidRDefault="00F464CE" w:rsidP="00F464CE">
            <w:pPr>
              <w:pStyle w:val="ListParagraph"/>
              <w:numPr>
                <w:ilvl w:val="0"/>
                <w:numId w:val="30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3" w:type="pct"/>
            <w:tcBorders>
              <w:top w:val="single" w:sz="4" w:space="0" w:color="auto"/>
              <w:bottom w:val="single" w:sz="4" w:space="0" w:color="auto"/>
            </w:tcBorders>
          </w:tcPr>
          <w:p w14:paraId="28AFB757" w14:textId="77777777" w:rsidR="00F464CE" w:rsidRPr="00F464CE" w:rsidRDefault="00F464CE" w:rsidP="00F464CE">
            <w:pPr>
              <w:spacing w:before="54"/>
              <w:rPr>
                <w:color w:val="FF0000"/>
              </w:rPr>
            </w:pPr>
            <w:r w:rsidRPr="00F464CE">
              <w:rPr>
                <w:color w:val="FF0000"/>
              </w:rPr>
              <w:t>Menuju pantai dan melihat kondisi air</w:t>
            </w:r>
          </w:p>
        </w:tc>
        <w:sdt>
          <w:sdtPr>
            <w:rPr>
              <w:color w:val="FF0000"/>
            </w:rPr>
            <w:id w:val="-1108188971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19469D" w14:textId="77777777" w:rsidR="00F464CE" w:rsidRPr="00F464CE" w:rsidRDefault="00F464CE" w:rsidP="00F464CE">
                <w:pPr>
                  <w:jc w:val="center"/>
                  <w:rPr>
                    <w:color w:val="FF0000"/>
                  </w:rPr>
                </w:pPr>
                <w:r w:rsidRPr="00F464C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F635" w14:textId="77777777" w:rsidR="00F464CE" w:rsidRPr="00F464CE" w:rsidRDefault="00F464CE" w:rsidP="00F464CE">
            <w:pPr>
              <w:rPr>
                <w:color w:val="FF0000"/>
              </w:rPr>
            </w:pPr>
            <w:r w:rsidRPr="00F464CE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69111206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105527" w14:textId="77777777" w:rsidR="00F464CE" w:rsidRPr="00F464CE" w:rsidRDefault="00F464CE" w:rsidP="00F464CE">
                <w:pPr>
                  <w:jc w:val="center"/>
                  <w:rPr>
                    <w:color w:val="FF0000"/>
                  </w:rPr>
                </w:pPr>
                <w:r w:rsidRPr="00F464C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9F836D" w14:textId="77777777" w:rsidR="00F464CE" w:rsidRPr="00F464CE" w:rsidRDefault="00F464CE" w:rsidP="00F464CE">
            <w:pPr>
              <w:rPr>
                <w:color w:val="FF0000"/>
              </w:rPr>
            </w:pPr>
            <w:r w:rsidRPr="00F464CE">
              <w:rPr>
                <w:color w:val="FF0000"/>
              </w:rPr>
              <w:t>Tidak</w:t>
            </w:r>
          </w:p>
        </w:tc>
      </w:tr>
      <w:tr w:rsidR="00D27193" w14:paraId="7BA732BB" w14:textId="77777777" w:rsidTr="00FB7D6D">
        <w:tc>
          <w:tcPr>
            <w:tcW w:w="231" w:type="pct"/>
          </w:tcPr>
          <w:p w14:paraId="50EF6A2F" w14:textId="77777777" w:rsidR="00D27193" w:rsidRDefault="00D27193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3" w:type="pct"/>
            <w:gridSpan w:val="2"/>
          </w:tcPr>
          <w:p w14:paraId="0BC98078" w14:textId="365BEBA9" w:rsidR="00D27193" w:rsidRDefault="00D27193" w:rsidP="00FB7D6D">
            <w:r>
              <w:t>Apakah</w:t>
            </w:r>
            <w:r w:rsidR="00FB7D6D">
              <w:t xml:space="preserve"> </w:t>
            </w:r>
            <w:r>
              <w:t>menurut kamu peringatan dini tsunami bisa dibatalkan</w:t>
            </w:r>
            <w:r w:rsidR="00321818">
              <w:t xml:space="preserve"> walaupun tidak ada tsunami</w:t>
            </w:r>
            <w:r>
              <w:t>?</w:t>
            </w:r>
          </w:p>
        </w:tc>
        <w:sdt>
          <w:sdtPr>
            <w:id w:val="-2050524163"/>
          </w:sdtPr>
          <w:sdtContent>
            <w:tc>
              <w:tcPr>
                <w:tcW w:w="240" w:type="pct"/>
              </w:tcPr>
              <w:p w14:paraId="4C522494" w14:textId="77777777" w:rsidR="00D27193" w:rsidRDefault="00D27193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06522952" w14:textId="77777777" w:rsidR="00D27193" w:rsidRDefault="00D27193" w:rsidP="00FB7D6D">
            <w:r>
              <w:t>Ya</w:t>
            </w:r>
          </w:p>
        </w:tc>
        <w:sdt>
          <w:sdtPr>
            <w:id w:val="-469906570"/>
          </w:sdtPr>
          <w:sdtContent>
            <w:tc>
              <w:tcPr>
                <w:tcW w:w="236" w:type="pct"/>
              </w:tcPr>
              <w:p w14:paraId="1907E351" w14:textId="77777777" w:rsidR="00D27193" w:rsidRDefault="00D27193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</w:tcPr>
          <w:p w14:paraId="5EA85A90" w14:textId="77777777" w:rsidR="00D27193" w:rsidRDefault="00D27193" w:rsidP="00FB7D6D">
            <w:r>
              <w:t>Tidak</w:t>
            </w:r>
          </w:p>
        </w:tc>
      </w:tr>
      <w:tr w:rsidR="00D82B00" w14:paraId="57A7C663" w14:textId="77777777" w:rsidTr="00FB7D6D">
        <w:tc>
          <w:tcPr>
            <w:tcW w:w="231" w:type="pct"/>
          </w:tcPr>
          <w:p w14:paraId="585229C4" w14:textId="77777777" w:rsidR="00D82B00" w:rsidRDefault="00D82B00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69" w:type="pct"/>
            <w:gridSpan w:val="6"/>
          </w:tcPr>
          <w:p w14:paraId="63192B87" w14:textId="25AAD768" w:rsidR="00D82B00" w:rsidRDefault="0081183A" w:rsidP="00714987">
            <w:r>
              <w:t xml:space="preserve">Kapan kamu tahu bahwa </w:t>
            </w:r>
            <w:r w:rsidR="00714987">
              <w:t>sekolah</w:t>
            </w:r>
            <w:r>
              <w:t xml:space="preserve"> sudah aman dari ancaman tsunami?</w:t>
            </w:r>
          </w:p>
        </w:tc>
      </w:tr>
      <w:tr w:rsidR="00D82B00" w14:paraId="7E1E24FC" w14:textId="77777777" w:rsidTr="00FB7D6D">
        <w:tc>
          <w:tcPr>
            <w:tcW w:w="231" w:type="pct"/>
          </w:tcPr>
          <w:p w14:paraId="5A72B6D4" w14:textId="77777777" w:rsidR="00D82B00" w:rsidRDefault="00D82B00" w:rsidP="00FB7D6D"/>
        </w:tc>
        <w:tc>
          <w:tcPr>
            <w:tcW w:w="240" w:type="pct"/>
            <w:vAlign w:val="center"/>
          </w:tcPr>
          <w:p w14:paraId="7DDCCE4F" w14:textId="77777777" w:rsidR="00D82B00" w:rsidRDefault="00D82B00" w:rsidP="00D82B00">
            <w:pPr>
              <w:pStyle w:val="ListParagraph"/>
              <w:numPr>
                <w:ilvl w:val="0"/>
                <w:numId w:val="32"/>
              </w:numPr>
              <w:spacing w:before="0"/>
            </w:pPr>
          </w:p>
        </w:tc>
        <w:tc>
          <w:tcPr>
            <w:tcW w:w="3143" w:type="pct"/>
            <w:tcBorders>
              <w:bottom w:val="single" w:sz="4" w:space="0" w:color="auto"/>
            </w:tcBorders>
          </w:tcPr>
          <w:p w14:paraId="1AE3B11A" w14:textId="77777777" w:rsidR="00D82B00" w:rsidRDefault="00D82B00" w:rsidP="00FB7D6D">
            <w:pPr>
              <w:spacing w:before="54"/>
            </w:pPr>
            <w:r>
              <w:t>Setelah mendapatkan informasi peringatan dini telah berakhir</w:t>
            </w:r>
          </w:p>
        </w:tc>
        <w:sdt>
          <w:sdtPr>
            <w:id w:val="1068460240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2C0DE46D" w14:textId="77777777" w:rsidR="00D82B00" w:rsidRDefault="00D82B00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E2FF" w14:textId="77777777" w:rsidR="00D82B00" w:rsidRDefault="00D82B00" w:rsidP="00FB7D6D">
            <w:r>
              <w:t>Ya</w:t>
            </w:r>
          </w:p>
        </w:tc>
        <w:sdt>
          <w:sdtPr>
            <w:id w:val="129864528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11095C" w14:textId="77777777" w:rsidR="00D82B00" w:rsidRDefault="00D82B00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left w:val="single" w:sz="4" w:space="0" w:color="auto"/>
              <w:bottom w:val="single" w:sz="4" w:space="0" w:color="auto"/>
            </w:tcBorders>
          </w:tcPr>
          <w:p w14:paraId="5DA0D527" w14:textId="77777777" w:rsidR="00D82B00" w:rsidRDefault="00D82B00" w:rsidP="00FB7D6D">
            <w:r>
              <w:t>Tidak</w:t>
            </w:r>
          </w:p>
        </w:tc>
      </w:tr>
      <w:tr w:rsidR="00D82B00" w:rsidRPr="00F464CE" w14:paraId="45F15878" w14:textId="77777777" w:rsidTr="00FB7D6D">
        <w:tc>
          <w:tcPr>
            <w:tcW w:w="231" w:type="pct"/>
          </w:tcPr>
          <w:p w14:paraId="657DE65C" w14:textId="77777777" w:rsidR="00D82B00" w:rsidRPr="00F464CE" w:rsidRDefault="00D82B00" w:rsidP="00FB7D6D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240" w:type="pct"/>
            <w:vAlign w:val="center"/>
          </w:tcPr>
          <w:p w14:paraId="29FB395B" w14:textId="77777777" w:rsidR="00D82B00" w:rsidRPr="00F464CE" w:rsidRDefault="00D82B00" w:rsidP="00D82B00">
            <w:pPr>
              <w:pStyle w:val="ListParagraph"/>
              <w:numPr>
                <w:ilvl w:val="0"/>
                <w:numId w:val="32"/>
              </w:numPr>
              <w:spacing w:before="0"/>
              <w:ind w:left="0" w:firstLine="0"/>
              <w:rPr>
                <w:color w:val="FF0000"/>
              </w:rPr>
            </w:pPr>
          </w:p>
        </w:tc>
        <w:tc>
          <w:tcPr>
            <w:tcW w:w="3143" w:type="pct"/>
            <w:tcBorders>
              <w:top w:val="single" w:sz="4" w:space="0" w:color="auto"/>
              <w:bottom w:val="single" w:sz="4" w:space="0" w:color="auto"/>
            </w:tcBorders>
          </w:tcPr>
          <w:p w14:paraId="25D41B0C" w14:textId="646CF24F" w:rsidR="00D82B00" w:rsidRPr="00F464CE" w:rsidRDefault="00714987" w:rsidP="00FB7D6D">
            <w:pPr>
              <w:spacing w:before="54"/>
              <w:rPr>
                <w:color w:val="FF0000"/>
              </w:rPr>
            </w:pPr>
            <w:r>
              <w:rPr>
                <w:color w:val="FF0000"/>
              </w:rPr>
              <w:t>Mengunjungi</w:t>
            </w:r>
            <w:r w:rsidR="00D82B00" w:rsidRPr="00D82B00">
              <w:rPr>
                <w:color w:val="FF0000"/>
              </w:rPr>
              <w:t xml:space="preserve"> pantai</w:t>
            </w:r>
            <w:r>
              <w:rPr>
                <w:color w:val="FF0000"/>
              </w:rPr>
              <w:t xml:space="preserve"> untuk mengecek situasi</w:t>
            </w:r>
          </w:p>
        </w:tc>
        <w:sdt>
          <w:sdtPr>
            <w:rPr>
              <w:color w:val="FF0000"/>
            </w:rPr>
            <w:id w:val="1987661913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51E5DAC" w14:textId="77777777" w:rsidR="00D82B00" w:rsidRPr="00F464CE" w:rsidRDefault="00D82B00" w:rsidP="00FB7D6D">
                <w:pPr>
                  <w:jc w:val="center"/>
                  <w:rPr>
                    <w:color w:val="FF0000"/>
                  </w:rPr>
                </w:pPr>
                <w:r w:rsidRPr="00F464C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5FD0" w14:textId="77777777" w:rsidR="00D82B00" w:rsidRPr="00F464CE" w:rsidRDefault="00D82B00" w:rsidP="00FB7D6D">
            <w:pPr>
              <w:rPr>
                <w:color w:val="FF0000"/>
              </w:rPr>
            </w:pPr>
            <w:r w:rsidRPr="00F464CE">
              <w:rPr>
                <w:color w:val="FF0000"/>
              </w:rPr>
              <w:t>Ya</w:t>
            </w:r>
          </w:p>
        </w:tc>
        <w:sdt>
          <w:sdtPr>
            <w:rPr>
              <w:color w:val="FF0000"/>
            </w:rPr>
            <w:id w:val="-85950904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F4573F" w14:textId="77777777" w:rsidR="00D82B00" w:rsidRPr="00F464CE" w:rsidRDefault="00D82B00" w:rsidP="00FB7D6D">
                <w:pPr>
                  <w:jc w:val="center"/>
                  <w:rPr>
                    <w:color w:val="FF0000"/>
                  </w:rPr>
                </w:pPr>
                <w:r w:rsidRPr="00F464C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C3FDEE" w14:textId="77777777" w:rsidR="00D82B00" w:rsidRPr="00F464CE" w:rsidRDefault="00D82B00" w:rsidP="00FB7D6D">
            <w:pPr>
              <w:rPr>
                <w:color w:val="FF0000"/>
              </w:rPr>
            </w:pPr>
            <w:r w:rsidRPr="00F464CE">
              <w:rPr>
                <w:color w:val="FF0000"/>
              </w:rPr>
              <w:t>Tidak</w:t>
            </w:r>
          </w:p>
        </w:tc>
      </w:tr>
      <w:tr w:rsidR="00D82B00" w:rsidRPr="00403318" w14:paraId="00493E43" w14:textId="77777777" w:rsidTr="00FB7D6D">
        <w:tc>
          <w:tcPr>
            <w:tcW w:w="231" w:type="pct"/>
          </w:tcPr>
          <w:p w14:paraId="56DBD899" w14:textId="77777777" w:rsidR="00D82B00" w:rsidRPr="00403318" w:rsidRDefault="00D82B00" w:rsidP="00FB7D6D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B1139BA" w14:textId="77777777" w:rsidR="00D82B00" w:rsidRPr="00403318" w:rsidRDefault="00D82B00" w:rsidP="00D82B00">
            <w:pPr>
              <w:pStyle w:val="ListParagraph"/>
              <w:numPr>
                <w:ilvl w:val="0"/>
                <w:numId w:val="32"/>
              </w:numPr>
              <w:spacing w:before="0"/>
              <w:ind w:left="0" w:firstLine="0"/>
            </w:pPr>
          </w:p>
        </w:tc>
        <w:tc>
          <w:tcPr>
            <w:tcW w:w="3143" w:type="pct"/>
            <w:tcBorders>
              <w:top w:val="single" w:sz="4" w:space="0" w:color="auto"/>
              <w:bottom w:val="single" w:sz="4" w:space="0" w:color="auto"/>
            </w:tcBorders>
          </w:tcPr>
          <w:p w14:paraId="6EE06DBC" w14:textId="77777777" w:rsidR="00D82B00" w:rsidRDefault="00D82B00" w:rsidP="00FB7D6D">
            <w:pPr>
              <w:spacing w:before="54"/>
            </w:pPr>
            <w:r>
              <w:t>Setelah dinyatakan aman oleh pihak berwenang (</w:t>
            </w:r>
            <w:r w:rsidRPr="006A178D">
              <w:rPr>
                <w:i/>
              </w:rPr>
              <w:t>all clear</w:t>
            </w:r>
            <w:r>
              <w:t>)</w:t>
            </w:r>
          </w:p>
        </w:tc>
        <w:sdt>
          <w:sdtPr>
            <w:id w:val="-1228521147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DEA4FB" w14:textId="77777777" w:rsidR="00D82B00" w:rsidRPr="00403318" w:rsidRDefault="00D82B00" w:rsidP="00FB7D6D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0960" w14:textId="77777777" w:rsidR="00D82B00" w:rsidRPr="00403318" w:rsidRDefault="00D82B00" w:rsidP="00FB7D6D">
            <w:r w:rsidRPr="00403318">
              <w:t>Ya</w:t>
            </w:r>
          </w:p>
        </w:tc>
        <w:sdt>
          <w:sdtPr>
            <w:id w:val="151272706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5B079B3" w14:textId="77777777" w:rsidR="00D82B00" w:rsidRPr="00403318" w:rsidRDefault="00D82B00" w:rsidP="00FB7D6D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988FD" w14:textId="77777777" w:rsidR="00D82B00" w:rsidRPr="00403318" w:rsidRDefault="00D82B00" w:rsidP="00FB7D6D">
            <w:r w:rsidRPr="00403318">
              <w:t>Tidak</w:t>
            </w:r>
          </w:p>
        </w:tc>
      </w:tr>
      <w:tr w:rsidR="00D27193" w14:paraId="4E86C187" w14:textId="77777777" w:rsidTr="00FB7D6D">
        <w:tc>
          <w:tcPr>
            <w:tcW w:w="231" w:type="pct"/>
          </w:tcPr>
          <w:p w14:paraId="14E636A2" w14:textId="77777777" w:rsidR="00D27193" w:rsidRDefault="00D27193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3" w:type="pct"/>
            <w:gridSpan w:val="2"/>
          </w:tcPr>
          <w:p w14:paraId="5ECA915C" w14:textId="77777777" w:rsidR="00D27193" w:rsidRDefault="00D27193" w:rsidP="00D27193">
            <w:r>
              <w:t>Apakah dalam setahun terakhir, kamu pernah mengikuti uji coba peringatan dini di sekolah?</w:t>
            </w:r>
          </w:p>
        </w:tc>
        <w:sdt>
          <w:sdtPr>
            <w:id w:val="-1038823681"/>
          </w:sdtPr>
          <w:sdtContent>
            <w:tc>
              <w:tcPr>
                <w:tcW w:w="240" w:type="pct"/>
              </w:tcPr>
              <w:p w14:paraId="1C375A96" w14:textId="77777777" w:rsidR="00D27193" w:rsidRDefault="00D27193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129AE238" w14:textId="77777777" w:rsidR="00D27193" w:rsidRDefault="00D27193" w:rsidP="00FB7D6D">
            <w:r>
              <w:t>Ya</w:t>
            </w:r>
          </w:p>
        </w:tc>
        <w:sdt>
          <w:sdtPr>
            <w:id w:val="-2120742197"/>
          </w:sdtPr>
          <w:sdtContent>
            <w:tc>
              <w:tcPr>
                <w:tcW w:w="236" w:type="pct"/>
              </w:tcPr>
              <w:p w14:paraId="5AE53AE2" w14:textId="77777777" w:rsidR="00D27193" w:rsidRDefault="00D27193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10" w:type="pct"/>
          </w:tcPr>
          <w:p w14:paraId="2710E750" w14:textId="77777777" w:rsidR="00D27193" w:rsidRDefault="00D27193" w:rsidP="00FB7D6D">
            <w:r>
              <w:t>Tidak</w:t>
            </w:r>
          </w:p>
        </w:tc>
      </w:tr>
    </w:tbl>
    <w:p w14:paraId="22BB2D3D" w14:textId="77777777" w:rsidR="00D53C84" w:rsidRDefault="00D53C84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6"/>
        <w:gridCol w:w="433"/>
        <w:gridCol w:w="5669"/>
        <w:gridCol w:w="433"/>
        <w:gridCol w:w="721"/>
        <w:gridCol w:w="426"/>
        <w:gridCol w:w="918"/>
      </w:tblGrid>
      <w:tr w:rsidR="00D27193" w14:paraId="3B32EC19" w14:textId="77777777" w:rsidTr="00FB7D6D">
        <w:tc>
          <w:tcPr>
            <w:tcW w:w="5000" w:type="pct"/>
            <w:gridSpan w:val="7"/>
            <w:shd w:val="clear" w:color="auto" w:fill="D9D9D9" w:themeFill="background1" w:themeFillShade="D9"/>
          </w:tcPr>
          <w:p w14:paraId="01C344CC" w14:textId="77777777" w:rsidR="00D27193" w:rsidRDefault="00D27193" w:rsidP="00FB7D6D">
            <w:pPr>
              <w:pStyle w:val="Heading1"/>
              <w:outlineLvl w:val="0"/>
            </w:pPr>
            <w:r>
              <w:t>MOBILISASI SUMBER DAYA</w:t>
            </w:r>
            <w:r w:rsidR="00357DEB">
              <w:t xml:space="preserve"> (RMC)</w:t>
            </w:r>
          </w:p>
        </w:tc>
      </w:tr>
      <w:tr w:rsidR="00D27193" w14:paraId="4CC096D4" w14:textId="77777777" w:rsidTr="00714987">
        <w:tc>
          <w:tcPr>
            <w:tcW w:w="231" w:type="pct"/>
          </w:tcPr>
          <w:p w14:paraId="2B985872" w14:textId="77777777" w:rsidR="00D27193" w:rsidRDefault="00D27193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2"/>
          </w:tcPr>
          <w:p w14:paraId="0E85E456" w14:textId="1BC70484" w:rsidR="00D27193" w:rsidRDefault="00D27193" w:rsidP="00714987">
            <w:r>
              <w:t xml:space="preserve">Apakah kamu </w:t>
            </w:r>
            <w:r w:rsidR="00714987">
              <w:t xml:space="preserve">mengetahui cara </w:t>
            </w:r>
            <w:r>
              <w:t xml:space="preserve">mendapatkan informasi tentang kesiapsiagaan </w:t>
            </w:r>
            <w:r w:rsidR="009B58FF">
              <w:t xml:space="preserve">gempa dan </w:t>
            </w:r>
            <w:r>
              <w:t>tsunami?</w:t>
            </w:r>
          </w:p>
        </w:tc>
        <w:sdt>
          <w:sdtPr>
            <w:id w:val="-269079665"/>
          </w:sdtPr>
          <w:sdtContent>
            <w:tc>
              <w:tcPr>
                <w:tcW w:w="240" w:type="pct"/>
              </w:tcPr>
              <w:p w14:paraId="41955F54" w14:textId="77777777" w:rsidR="00D27193" w:rsidRDefault="00D27193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1A76FA2D" w14:textId="77777777" w:rsidR="00D27193" w:rsidRDefault="00D27193" w:rsidP="00FB7D6D">
            <w:r>
              <w:t>Ya</w:t>
            </w:r>
          </w:p>
        </w:tc>
        <w:sdt>
          <w:sdtPr>
            <w:id w:val="1770885625"/>
          </w:sdtPr>
          <w:sdtContent>
            <w:tc>
              <w:tcPr>
                <w:tcW w:w="236" w:type="pct"/>
              </w:tcPr>
              <w:p w14:paraId="61684FF6" w14:textId="77777777" w:rsidR="00D27193" w:rsidRDefault="00D27193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79D0725F" w14:textId="77777777" w:rsidR="00D27193" w:rsidRDefault="00D27193" w:rsidP="00FB7D6D">
            <w:r>
              <w:t>Tidak</w:t>
            </w:r>
          </w:p>
        </w:tc>
      </w:tr>
      <w:tr w:rsidR="00D27193" w14:paraId="08187415" w14:textId="77777777" w:rsidTr="00FB7D6D">
        <w:tc>
          <w:tcPr>
            <w:tcW w:w="231" w:type="pct"/>
          </w:tcPr>
          <w:p w14:paraId="136727A6" w14:textId="77777777" w:rsidR="00D27193" w:rsidRDefault="00D27193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69" w:type="pct"/>
            <w:gridSpan w:val="6"/>
          </w:tcPr>
          <w:p w14:paraId="7768BC9B" w14:textId="3D04F007" w:rsidR="00D27193" w:rsidRDefault="00D27193" w:rsidP="00FB7D6D">
            <w:r>
              <w:t xml:space="preserve">Apakah kamu </w:t>
            </w:r>
            <w:r w:rsidR="00714987">
              <w:t xml:space="preserve">atau teman kamu </w:t>
            </w:r>
            <w:r>
              <w:t xml:space="preserve">bisa melakukan hal-hal </w:t>
            </w:r>
            <w:del w:id="26" w:author="Dear Sinandang" w:date="2018-02-10T16:46:00Z">
              <w:r w:rsidDel="00977E3F">
                <w:delText xml:space="preserve">sebagai </w:delText>
              </w:r>
            </w:del>
            <w:r>
              <w:t>berikut?</w:t>
            </w:r>
          </w:p>
        </w:tc>
      </w:tr>
      <w:tr w:rsidR="00D27193" w14:paraId="3FE476E1" w14:textId="77777777" w:rsidTr="00714987">
        <w:tc>
          <w:tcPr>
            <w:tcW w:w="231" w:type="pct"/>
          </w:tcPr>
          <w:p w14:paraId="2D2A0127" w14:textId="77777777" w:rsidR="00D27193" w:rsidRDefault="00D27193" w:rsidP="00D27193"/>
        </w:tc>
        <w:tc>
          <w:tcPr>
            <w:tcW w:w="240" w:type="pct"/>
            <w:vAlign w:val="center"/>
          </w:tcPr>
          <w:p w14:paraId="3F7AFF7F" w14:textId="77777777" w:rsidR="00D27193" w:rsidRDefault="00D27193" w:rsidP="00D27193">
            <w:pPr>
              <w:pStyle w:val="ListParagraph"/>
              <w:numPr>
                <w:ilvl w:val="0"/>
                <w:numId w:val="31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6CA88C2B" w14:textId="77777777" w:rsidR="00D27193" w:rsidRDefault="00D27193" w:rsidP="00D27193">
            <w:pPr>
              <w:spacing w:line="200" w:lineRule="exact"/>
            </w:pPr>
            <w:r>
              <w:t>Keterampilan pertolongan pertama</w:t>
            </w:r>
          </w:p>
        </w:tc>
        <w:sdt>
          <w:sdtPr>
            <w:id w:val="1969778749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19163014" w14:textId="77777777" w:rsidR="00D27193" w:rsidRDefault="00D27193" w:rsidP="00D2719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3CD2" w14:textId="77777777" w:rsidR="00D27193" w:rsidRDefault="00D27193" w:rsidP="00D27193">
            <w:r>
              <w:t>Ya</w:t>
            </w:r>
          </w:p>
        </w:tc>
        <w:sdt>
          <w:sdtPr>
            <w:id w:val="906415705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0CF7B1" w14:textId="77777777" w:rsidR="00D27193" w:rsidRDefault="00D27193" w:rsidP="00D2719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08870C03" w14:textId="77777777" w:rsidR="00D27193" w:rsidRDefault="00D27193" w:rsidP="00D27193">
            <w:r>
              <w:t>Tidak</w:t>
            </w:r>
          </w:p>
        </w:tc>
      </w:tr>
      <w:tr w:rsidR="00D82B00" w:rsidRPr="00D82B00" w14:paraId="44292DAA" w14:textId="77777777" w:rsidTr="00714987">
        <w:tc>
          <w:tcPr>
            <w:tcW w:w="231" w:type="pct"/>
          </w:tcPr>
          <w:p w14:paraId="3AB15A86" w14:textId="77777777" w:rsidR="00D27193" w:rsidRPr="00D82B00" w:rsidRDefault="00D27193" w:rsidP="00D27193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0EA96C7" w14:textId="77777777" w:rsidR="00D27193" w:rsidRPr="00D82B00" w:rsidRDefault="00D27193" w:rsidP="00D27193">
            <w:pPr>
              <w:pStyle w:val="ListParagraph"/>
              <w:numPr>
                <w:ilvl w:val="0"/>
                <w:numId w:val="31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02A730CE" w14:textId="77777777" w:rsidR="00D27193" w:rsidRPr="00D82B00" w:rsidRDefault="00D27193" w:rsidP="00D27193">
            <w:pPr>
              <w:spacing w:line="200" w:lineRule="exact"/>
            </w:pPr>
            <w:r w:rsidRPr="00D82B00">
              <w:t>Keterampilan kepramukaan (tali temali, memasang tenda dan membuat tandu)</w:t>
            </w:r>
          </w:p>
        </w:tc>
        <w:sdt>
          <w:sdtPr>
            <w:id w:val="-1679888811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080083" w14:textId="77777777" w:rsidR="00D27193" w:rsidRPr="00D82B00" w:rsidRDefault="00D27193" w:rsidP="00D27193">
                <w:pPr>
                  <w:jc w:val="center"/>
                </w:pPr>
                <w:r w:rsidRPr="00D82B0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8BD7" w14:textId="77777777" w:rsidR="00D27193" w:rsidRPr="00D82B00" w:rsidRDefault="00D27193" w:rsidP="00D27193">
            <w:r w:rsidRPr="00D82B00">
              <w:t>Ya</w:t>
            </w:r>
          </w:p>
        </w:tc>
        <w:sdt>
          <w:sdtPr>
            <w:id w:val="-171595744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E99750" w14:textId="77777777" w:rsidR="00D27193" w:rsidRPr="00D82B00" w:rsidRDefault="00D27193" w:rsidP="00D27193">
                <w:pPr>
                  <w:jc w:val="center"/>
                </w:pPr>
                <w:r w:rsidRPr="00D82B0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EBA97" w14:textId="77777777" w:rsidR="00D27193" w:rsidRPr="00D82B00" w:rsidRDefault="00D27193" w:rsidP="00D27193">
            <w:r w:rsidRPr="00D82B00">
              <w:t>Tidak</w:t>
            </w:r>
          </w:p>
        </w:tc>
      </w:tr>
      <w:tr w:rsidR="00D27193" w:rsidRPr="00403318" w14:paraId="0E852A53" w14:textId="77777777" w:rsidTr="00714987">
        <w:tc>
          <w:tcPr>
            <w:tcW w:w="231" w:type="pct"/>
          </w:tcPr>
          <w:p w14:paraId="7AC9A16E" w14:textId="77777777" w:rsidR="00D27193" w:rsidRPr="00403318" w:rsidRDefault="00D27193" w:rsidP="00D27193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2442EE87" w14:textId="77777777" w:rsidR="00D27193" w:rsidRPr="00403318" w:rsidRDefault="00D27193" w:rsidP="00D27193">
            <w:pPr>
              <w:pStyle w:val="ListParagraph"/>
              <w:numPr>
                <w:ilvl w:val="0"/>
                <w:numId w:val="31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36C5645F" w14:textId="77777777" w:rsidR="00D27193" w:rsidRDefault="00D27193" w:rsidP="00D27193">
            <w:pPr>
              <w:spacing w:line="200" w:lineRule="exact"/>
            </w:pPr>
            <w:r>
              <w:t>Latihan</w:t>
            </w:r>
            <w:r w:rsidR="00FB7D6D">
              <w:t xml:space="preserve"> </w:t>
            </w:r>
            <w:r>
              <w:t>dan</w:t>
            </w:r>
            <w:r w:rsidR="00FB7D6D">
              <w:t xml:space="preserve"> </w:t>
            </w:r>
            <w:r>
              <w:t>simulasi</w:t>
            </w:r>
            <w:r w:rsidRPr="00D27193">
              <w:t xml:space="preserve"> evakuasi</w:t>
            </w:r>
          </w:p>
        </w:tc>
        <w:sdt>
          <w:sdtPr>
            <w:id w:val="1955366434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A8543F" w14:textId="77777777" w:rsidR="00D27193" w:rsidRPr="00403318" w:rsidRDefault="00D27193" w:rsidP="00D27193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D685" w14:textId="77777777" w:rsidR="00D27193" w:rsidRPr="00403318" w:rsidRDefault="00D27193" w:rsidP="00D27193">
            <w:r w:rsidRPr="00403318">
              <w:t>Ya</w:t>
            </w:r>
          </w:p>
        </w:tc>
        <w:sdt>
          <w:sdtPr>
            <w:id w:val="85530908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D9679CB" w14:textId="77777777" w:rsidR="00D27193" w:rsidRPr="00403318" w:rsidRDefault="00D27193" w:rsidP="00D27193">
                <w:pPr>
                  <w:jc w:val="center"/>
                </w:pPr>
                <w:r w:rsidRPr="0040331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B338C" w14:textId="77777777" w:rsidR="00D27193" w:rsidRPr="00403318" w:rsidRDefault="00D27193" w:rsidP="00D27193">
            <w:r w:rsidRPr="00403318">
              <w:t>Tidak</w:t>
            </w:r>
          </w:p>
        </w:tc>
      </w:tr>
      <w:tr w:rsidR="00D27193" w14:paraId="284A1202" w14:textId="77777777" w:rsidTr="00714987">
        <w:tc>
          <w:tcPr>
            <w:tcW w:w="231" w:type="pct"/>
          </w:tcPr>
          <w:p w14:paraId="25B568EE" w14:textId="77777777" w:rsidR="00D27193" w:rsidRDefault="00D27193" w:rsidP="00FB7D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2"/>
          </w:tcPr>
          <w:p w14:paraId="3B8728F9" w14:textId="4DF321B7" w:rsidR="00D27193" w:rsidRDefault="00D27193" w:rsidP="00714987">
            <w:r>
              <w:t>Jika kamu menjawab “</w:t>
            </w:r>
            <w:ins w:id="27" w:author="Dear Sinandang" w:date="2018-02-10T16:48:00Z">
              <w:r w:rsidR="0006231C">
                <w:t>Y</w:t>
              </w:r>
            </w:ins>
            <w:del w:id="28" w:author="Dear Sinandang" w:date="2018-02-10T16:48:00Z">
              <w:r w:rsidDel="0006231C">
                <w:delText>y</w:delText>
              </w:r>
            </w:del>
            <w:r>
              <w:t>a” di salah satu pertanyaan no. 4</w:t>
            </w:r>
            <w:r w:rsidR="00714987">
              <w:t>8</w:t>
            </w:r>
            <w:ins w:id="29" w:author="Dear Sinandang" w:date="2018-02-10T16:49:00Z">
              <w:r w:rsidR="0006231C">
                <w:t>,</w:t>
              </w:r>
            </w:ins>
            <w:r>
              <w:t xml:space="preserve"> apakah kamu pernah mengajarkan hal-hal </w:t>
            </w:r>
            <w:r w:rsidR="00714987">
              <w:t>di</w:t>
            </w:r>
            <w:ins w:id="30" w:author="Dear Sinandang" w:date="2018-02-10T16:49:00Z">
              <w:r w:rsidR="0006231C">
                <w:t xml:space="preserve"> </w:t>
              </w:r>
            </w:ins>
            <w:r w:rsidR="00714987">
              <w:t>atas</w:t>
            </w:r>
            <w:r>
              <w:t xml:space="preserve"> kepada orang lain (misalnya teman, keluarga, atau tetangga)</w:t>
            </w:r>
            <w:ins w:id="31" w:author="Dear Sinandang" w:date="2018-02-10T16:49:00Z">
              <w:r w:rsidR="0006231C">
                <w:t>?</w:t>
              </w:r>
            </w:ins>
          </w:p>
        </w:tc>
        <w:sdt>
          <w:sdtPr>
            <w:id w:val="-520784856"/>
          </w:sdtPr>
          <w:sdtContent>
            <w:tc>
              <w:tcPr>
                <w:tcW w:w="240" w:type="pct"/>
              </w:tcPr>
              <w:p w14:paraId="4B3BA49F" w14:textId="77777777" w:rsidR="00D27193" w:rsidRDefault="00D27193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4A2746EC" w14:textId="77777777" w:rsidR="00D27193" w:rsidRDefault="00D27193" w:rsidP="00FB7D6D">
            <w:r>
              <w:t>Ya</w:t>
            </w:r>
          </w:p>
        </w:tc>
        <w:sdt>
          <w:sdtPr>
            <w:id w:val="-1924558146"/>
          </w:sdtPr>
          <w:sdtContent>
            <w:tc>
              <w:tcPr>
                <w:tcW w:w="236" w:type="pct"/>
              </w:tcPr>
              <w:p w14:paraId="5FD8996F" w14:textId="77777777" w:rsidR="00D27193" w:rsidRDefault="00D27193" w:rsidP="00FB7D6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13831F07" w14:textId="77777777" w:rsidR="00D27193" w:rsidRDefault="00D27193" w:rsidP="00FB7D6D">
            <w:r>
              <w:t>Tidak</w:t>
            </w:r>
          </w:p>
        </w:tc>
      </w:tr>
      <w:tr w:rsidR="00714987" w14:paraId="564E44AF" w14:textId="77777777" w:rsidTr="009E41BE">
        <w:tc>
          <w:tcPr>
            <w:tcW w:w="231" w:type="pct"/>
          </w:tcPr>
          <w:p w14:paraId="4E0002EA" w14:textId="77777777" w:rsidR="00714987" w:rsidRDefault="00714987" w:rsidP="009E41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69" w:type="pct"/>
            <w:gridSpan w:val="6"/>
          </w:tcPr>
          <w:p w14:paraId="717CA837" w14:textId="280CAFBC" w:rsidR="00714987" w:rsidRDefault="00714987" w:rsidP="00714987">
            <w:r>
              <w:t>Dari mana kamu mendapat in</w:t>
            </w:r>
            <w:r>
              <w:rPr>
                <w:spacing w:val="5"/>
              </w:rPr>
              <w:t>f</w:t>
            </w:r>
            <w:r>
              <w:t>ormasi tentang gempa dan</w:t>
            </w:r>
            <w:r>
              <w:rPr>
                <w:spacing w:val="6"/>
              </w:rPr>
              <w:t>/</w:t>
            </w:r>
            <w:r>
              <w:t>atau tsunami</w:t>
            </w:r>
            <w:r>
              <w:rPr>
                <w:spacing w:val="18"/>
              </w:rPr>
              <w:t xml:space="preserve">? </w:t>
            </w:r>
          </w:p>
        </w:tc>
      </w:tr>
      <w:tr w:rsidR="00714987" w:rsidRPr="001D52CD" w14:paraId="3BA148F3" w14:textId="77777777" w:rsidTr="009E41BE">
        <w:tc>
          <w:tcPr>
            <w:tcW w:w="231" w:type="pct"/>
          </w:tcPr>
          <w:p w14:paraId="13ADCD69" w14:textId="77777777" w:rsidR="00714987" w:rsidRPr="001D52CD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DADF4D6" w14:textId="77777777" w:rsidR="00714987" w:rsidRPr="001D52CD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6596785A" w14:textId="77777777" w:rsidR="00714987" w:rsidRDefault="00714987" w:rsidP="009E41BE">
            <w:pPr>
              <w:spacing w:line="200" w:lineRule="exact"/>
            </w:pPr>
            <w:r>
              <w:t>Guru di sekolah</w:t>
            </w:r>
          </w:p>
        </w:tc>
        <w:sdt>
          <w:sdtPr>
            <w:id w:val="-989479728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89400E4" w14:textId="77777777" w:rsidR="00714987" w:rsidRPr="001D52CD" w:rsidRDefault="00714987" w:rsidP="009E41BE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0FC2" w14:textId="77777777" w:rsidR="00714987" w:rsidRPr="001D52CD" w:rsidRDefault="00714987" w:rsidP="009E41BE">
            <w:r w:rsidRPr="001D52CD">
              <w:t>Ya</w:t>
            </w:r>
          </w:p>
        </w:tc>
        <w:sdt>
          <w:sdtPr>
            <w:id w:val="-80454187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B052A7" w14:textId="77777777" w:rsidR="00714987" w:rsidRPr="001D52CD" w:rsidRDefault="00714987" w:rsidP="009E41BE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FADF4" w14:textId="77777777" w:rsidR="00714987" w:rsidRPr="001D52CD" w:rsidRDefault="00714987" w:rsidP="009E41BE">
            <w:r w:rsidRPr="001D52CD">
              <w:t>Tidak</w:t>
            </w:r>
          </w:p>
        </w:tc>
      </w:tr>
      <w:tr w:rsidR="00714987" w14:paraId="4CA68405" w14:textId="77777777" w:rsidTr="009E41BE">
        <w:tc>
          <w:tcPr>
            <w:tcW w:w="231" w:type="pct"/>
          </w:tcPr>
          <w:p w14:paraId="35786DEA" w14:textId="77777777" w:rsidR="00714987" w:rsidRDefault="00714987" w:rsidP="009E41BE"/>
        </w:tc>
        <w:tc>
          <w:tcPr>
            <w:tcW w:w="240" w:type="pct"/>
            <w:vAlign w:val="center"/>
          </w:tcPr>
          <w:p w14:paraId="681D8977" w14:textId="77777777" w:rsidR="00714987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502F83CE" w14:textId="77777777" w:rsidR="00714987" w:rsidRDefault="00714987" w:rsidP="009E41BE">
            <w:pPr>
              <w:spacing w:line="200" w:lineRule="exact"/>
            </w:pPr>
            <w:r>
              <w:t>Orang tua</w:t>
            </w:r>
          </w:p>
        </w:tc>
        <w:sdt>
          <w:sdtPr>
            <w:id w:val="1984346154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49E04D0D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D60C" w14:textId="77777777" w:rsidR="00714987" w:rsidRDefault="00714987" w:rsidP="009E41BE">
            <w:r>
              <w:t>Ya</w:t>
            </w:r>
          </w:p>
        </w:tc>
        <w:sdt>
          <w:sdtPr>
            <w:id w:val="2123101538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385A89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59F5FAE2" w14:textId="77777777" w:rsidR="00714987" w:rsidRDefault="00714987" w:rsidP="009E41BE">
            <w:r>
              <w:t>Tidak</w:t>
            </w:r>
          </w:p>
        </w:tc>
      </w:tr>
      <w:tr w:rsidR="00714987" w:rsidRPr="001D52CD" w14:paraId="348F5CDB" w14:textId="77777777" w:rsidTr="009E41BE">
        <w:tc>
          <w:tcPr>
            <w:tcW w:w="231" w:type="pct"/>
          </w:tcPr>
          <w:p w14:paraId="2B239E71" w14:textId="77777777" w:rsidR="00714987" w:rsidRPr="001D52CD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0821ABD" w14:textId="77777777" w:rsidR="00714987" w:rsidRPr="001D52CD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6A487549" w14:textId="77777777" w:rsidR="00714987" w:rsidRDefault="00714987" w:rsidP="009E41BE">
            <w:pPr>
              <w:spacing w:line="200" w:lineRule="exact"/>
            </w:pPr>
            <w:r>
              <w:t>Media elektronik (TV, radio, dan sejenis)</w:t>
            </w:r>
          </w:p>
        </w:tc>
        <w:sdt>
          <w:sdtPr>
            <w:id w:val="625194974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C86D4C" w14:textId="77777777" w:rsidR="00714987" w:rsidRPr="001D52CD" w:rsidRDefault="00714987" w:rsidP="009E41BE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FF82" w14:textId="77777777" w:rsidR="00714987" w:rsidRPr="001D52CD" w:rsidRDefault="00714987" w:rsidP="009E41BE">
            <w:r w:rsidRPr="001D52CD">
              <w:t>Ya</w:t>
            </w:r>
          </w:p>
        </w:tc>
        <w:sdt>
          <w:sdtPr>
            <w:id w:val="45645113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F804A8" w14:textId="77777777" w:rsidR="00714987" w:rsidRPr="001D52CD" w:rsidRDefault="00714987" w:rsidP="009E41BE">
                <w:pPr>
                  <w:jc w:val="center"/>
                </w:pPr>
                <w:r w:rsidRPr="001D52CD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D7601E" w14:textId="77777777" w:rsidR="00714987" w:rsidRPr="001D52CD" w:rsidRDefault="00714987" w:rsidP="009E41BE">
            <w:r w:rsidRPr="001D52CD">
              <w:t>Tidak</w:t>
            </w:r>
          </w:p>
        </w:tc>
      </w:tr>
      <w:tr w:rsidR="00714987" w14:paraId="214B1A23" w14:textId="77777777" w:rsidTr="009E41BE">
        <w:tc>
          <w:tcPr>
            <w:tcW w:w="231" w:type="pct"/>
          </w:tcPr>
          <w:p w14:paraId="7AE9FE12" w14:textId="77777777" w:rsidR="00714987" w:rsidRDefault="00714987" w:rsidP="009E41BE"/>
        </w:tc>
        <w:tc>
          <w:tcPr>
            <w:tcW w:w="240" w:type="pct"/>
            <w:vAlign w:val="center"/>
          </w:tcPr>
          <w:p w14:paraId="7DC4E16F" w14:textId="77777777" w:rsidR="00714987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05096AEB" w14:textId="77777777" w:rsidR="00714987" w:rsidRDefault="00714987" w:rsidP="009E41BE">
            <w:pPr>
              <w:spacing w:line="200" w:lineRule="exact"/>
            </w:pPr>
            <w:r>
              <w:t>Media sosial (Facebook, Instagram, whatsapp, BBM, dll)</w:t>
            </w:r>
          </w:p>
        </w:tc>
        <w:sdt>
          <w:sdtPr>
            <w:id w:val="324100254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55577C22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820" w14:textId="77777777" w:rsidR="00714987" w:rsidRDefault="00714987" w:rsidP="009E41BE">
            <w:r>
              <w:t>Ya</w:t>
            </w:r>
          </w:p>
        </w:tc>
        <w:sdt>
          <w:sdtPr>
            <w:id w:val="-455713775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D899F3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5196CD34" w14:textId="77777777" w:rsidR="00714987" w:rsidRDefault="00714987" w:rsidP="009E41BE">
            <w:r>
              <w:t>Tidak</w:t>
            </w:r>
          </w:p>
        </w:tc>
      </w:tr>
      <w:tr w:rsidR="00714987" w14:paraId="28F9089B" w14:textId="77777777" w:rsidTr="009E41BE">
        <w:tc>
          <w:tcPr>
            <w:tcW w:w="231" w:type="pct"/>
          </w:tcPr>
          <w:p w14:paraId="593666D0" w14:textId="77777777" w:rsidR="00714987" w:rsidRDefault="00714987" w:rsidP="009E41BE"/>
        </w:tc>
        <w:tc>
          <w:tcPr>
            <w:tcW w:w="240" w:type="pct"/>
            <w:vAlign w:val="center"/>
          </w:tcPr>
          <w:p w14:paraId="171318F3" w14:textId="77777777" w:rsidR="00714987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52B0DE85" w14:textId="77777777" w:rsidR="00714987" w:rsidRDefault="00714987" w:rsidP="009E41BE">
            <w:pPr>
              <w:spacing w:line="200" w:lineRule="exact"/>
            </w:pPr>
            <w:r>
              <w:t>Media online (Detik.com, Kompas.com, dll)</w:t>
            </w:r>
          </w:p>
        </w:tc>
        <w:sdt>
          <w:sdtPr>
            <w:id w:val="1382756291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66556FA7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439D" w14:textId="77777777" w:rsidR="00714987" w:rsidRDefault="00714987" w:rsidP="009E41BE">
            <w:r>
              <w:t>Ya</w:t>
            </w:r>
          </w:p>
        </w:tc>
        <w:sdt>
          <w:sdtPr>
            <w:id w:val="-1425107903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93D818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00D5E684" w14:textId="77777777" w:rsidR="00714987" w:rsidRDefault="00714987" w:rsidP="009E41BE">
            <w:r>
              <w:t>Tidak</w:t>
            </w:r>
          </w:p>
        </w:tc>
      </w:tr>
      <w:tr w:rsidR="00714987" w:rsidRPr="00F81483" w14:paraId="5102FBFE" w14:textId="77777777" w:rsidTr="009E41BE">
        <w:tc>
          <w:tcPr>
            <w:tcW w:w="231" w:type="pct"/>
          </w:tcPr>
          <w:p w14:paraId="74CBF40E" w14:textId="77777777" w:rsidR="00714987" w:rsidRPr="00F81483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F5EA8F2" w14:textId="77777777" w:rsidR="00714987" w:rsidRPr="00F81483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7D8424B3" w14:textId="77777777" w:rsidR="00714987" w:rsidRPr="00F81483" w:rsidRDefault="00714987" w:rsidP="009E41BE">
            <w:pPr>
              <w:spacing w:line="200" w:lineRule="exact"/>
            </w:pPr>
            <w:r w:rsidRPr="00F81483">
              <w:t>Media cetak (Koran, majalah, dan sejenis)</w:t>
            </w:r>
          </w:p>
        </w:tc>
        <w:sdt>
          <w:sdtPr>
            <w:id w:val="-303857117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80F098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E3F0" w14:textId="77777777" w:rsidR="00714987" w:rsidRPr="00F81483" w:rsidRDefault="00714987" w:rsidP="009E41BE">
            <w:r w:rsidRPr="00F81483">
              <w:t>Ya</w:t>
            </w:r>
          </w:p>
        </w:tc>
        <w:sdt>
          <w:sdtPr>
            <w:id w:val="-102262625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275D89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3C011A" w14:textId="77777777" w:rsidR="00714987" w:rsidRPr="00F81483" w:rsidRDefault="00714987" w:rsidP="009E41BE">
            <w:r w:rsidRPr="00F81483">
              <w:t>Tidak</w:t>
            </w:r>
          </w:p>
        </w:tc>
      </w:tr>
      <w:tr w:rsidR="00714987" w:rsidRPr="00F81483" w14:paraId="7509E5C4" w14:textId="77777777" w:rsidTr="009E41BE">
        <w:tc>
          <w:tcPr>
            <w:tcW w:w="231" w:type="pct"/>
          </w:tcPr>
          <w:p w14:paraId="7A8A1CEE" w14:textId="77777777" w:rsidR="00714987" w:rsidRPr="00F81483" w:rsidRDefault="00714987" w:rsidP="009E41BE"/>
        </w:tc>
        <w:tc>
          <w:tcPr>
            <w:tcW w:w="240" w:type="pct"/>
            <w:vAlign w:val="center"/>
          </w:tcPr>
          <w:p w14:paraId="1F84D89D" w14:textId="77777777" w:rsidR="00714987" w:rsidRPr="00F81483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4676C624" w14:textId="77777777" w:rsidR="00714987" w:rsidRPr="00F81483" w:rsidRDefault="00714987" w:rsidP="009E41BE">
            <w:pPr>
              <w:spacing w:line="200" w:lineRule="exact"/>
            </w:pPr>
            <w:r w:rsidRPr="00F81483">
              <w:t>Buku pelajaran dan media ajar lainnya (poster, leaflet, booklet, dll)</w:t>
            </w:r>
          </w:p>
        </w:tc>
        <w:sdt>
          <w:sdtPr>
            <w:id w:val="-2055917302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559C3B61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C15" w14:textId="77777777" w:rsidR="00714987" w:rsidRPr="00F81483" w:rsidRDefault="00714987" w:rsidP="009E41BE">
            <w:r w:rsidRPr="00F81483">
              <w:t>Ya</w:t>
            </w:r>
          </w:p>
        </w:tc>
        <w:sdt>
          <w:sdtPr>
            <w:id w:val="-1878840224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082549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0B8B2B54" w14:textId="77777777" w:rsidR="00714987" w:rsidRPr="00F81483" w:rsidRDefault="00714987" w:rsidP="009E41BE">
            <w:r w:rsidRPr="00F81483">
              <w:t>Tidak</w:t>
            </w:r>
          </w:p>
        </w:tc>
      </w:tr>
      <w:tr w:rsidR="00714987" w:rsidRPr="00F81483" w14:paraId="0BA4C32B" w14:textId="77777777" w:rsidTr="009E41BE">
        <w:tc>
          <w:tcPr>
            <w:tcW w:w="231" w:type="pct"/>
          </w:tcPr>
          <w:p w14:paraId="17C08F82" w14:textId="77777777" w:rsidR="00714987" w:rsidRPr="00F81483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14E3914" w14:textId="77777777" w:rsidR="00714987" w:rsidRPr="00F81483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40F09FB7" w14:textId="77777777" w:rsidR="00714987" w:rsidRPr="00F81483" w:rsidRDefault="00714987" w:rsidP="009E41BE">
            <w:pPr>
              <w:spacing w:line="200" w:lineRule="exact"/>
            </w:pPr>
            <w:r w:rsidRPr="00F81483">
              <w:t>Teman</w:t>
            </w:r>
            <w:del w:id="32" w:author="Dear Sinandang" w:date="2018-02-10T16:56:00Z">
              <w:r w:rsidRPr="00F81483" w:rsidDel="0006231C">
                <w:delText xml:space="preserve"> sejawat</w:delText>
              </w:r>
            </w:del>
          </w:p>
        </w:tc>
        <w:sdt>
          <w:sdtPr>
            <w:id w:val="-1142431723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2BF516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4361" w14:textId="77777777" w:rsidR="00714987" w:rsidRPr="00F81483" w:rsidRDefault="00714987" w:rsidP="009E41BE">
            <w:r w:rsidRPr="00F81483">
              <w:t>Ya</w:t>
            </w:r>
          </w:p>
        </w:tc>
        <w:sdt>
          <w:sdtPr>
            <w:id w:val="-9979776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33B9C6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6AE374" w14:textId="77777777" w:rsidR="00714987" w:rsidRPr="00F81483" w:rsidRDefault="00714987" w:rsidP="009E41BE">
            <w:r w:rsidRPr="00F81483">
              <w:t>Tidak</w:t>
            </w:r>
          </w:p>
        </w:tc>
      </w:tr>
      <w:tr w:rsidR="00714987" w:rsidRPr="00F81483" w14:paraId="6448009C" w14:textId="77777777" w:rsidTr="009E41BE">
        <w:tc>
          <w:tcPr>
            <w:tcW w:w="231" w:type="pct"/>
          </w:tcPr>
          <w:p w14:paraId="4ADFFCEC" w14:textId="77777777" w:rsidR="00714987" w:rsidRPr="00F81483" w:rsidRDefault="00714987" w:rsidP="009E41BE"/>
        </w:tc>
        <w:tc>
          <w:tcPr>
            <w:tcW w:w="240" w:type="pct"/>
            <w:vAlign w:val="center"/>
          </w:tcPr>
          <w:p w14:paraId="0DF6BB56" w14:textId="77777777" w:rsidR="00714987" w:rsidRPr="00F81483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4D7D7E4D" w14:textId="77777777" w:rsidR="00714987" w:rsidRPr="00F81483" w:rsidRDefault="00714987" w:rsidP="009E41BE">
            <w:pPr>
              <w:spacing w:line="200" w:lineRule="exact"/>
            </w:pPr>
            <w:r w:rsidRPr="00F81483">
              <w:t xml:space="preserve">Pakar </w:t>
            </w:r>
            <w:bookmarkStart w:id="33" w:name="_GoBack"/>
            <w:bookmarkEnd w:id="33"/>
            <w:r w:rsidRPr="00F81483">
              <w:t>kebencanaan, peneliti, dan akademisi lainnya</w:t>
            </w:r>
          </w:p>
        </w:tc>
        <w:sdt>
          <w:sdtPr>
            <w:id w:val="1376893024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62632251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6F2C" w14:textId="77777777" w:rsidR="00714987" w:rsidRPr="00F81483" w:rsidRDefault="00714987" w:rsidP="009E41BE">
            <w:r w:rsidRPr="00F81483">
              <w:t>Ya</w:t>
            </w:r>
          </w:p>
        </w:tc>
        <w:sdt>
          <w:sdtPr>
            <w:id w:val="-1645338399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3D941E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27683863" w14:textId="77777777" w:rsidR="00714987" w:rsidRPr="00F81483" w:rsidRDefault="00714987" w:rsidP="009E41BE">
            <w:r w:rsidRPr="00F81483">
              <w:t>Tidak</w:t>
            </w:r>
          </w:p>
        </w:tc>
      </w:tr>
      <w:tr w:rsidR="00714987" w:rsidRPr="00F81483" w14:paraId="4F01A097" w14:textId="77777777" w:rsidTr="009E41BE">
        <w:tc>
          <w:tcPr>
            <w:tcW w:w="231" w:type="pct"/>
          </w:tcPr>
          <w:p w14:paraId="394C47EC" w14:textId="77777777" w:rsidR="00714987" w:rsidRPr="00F81483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E700E1D" w14:textId="77777777" w:rsidR="00714987" w:rsidRPr="00F81483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6BDA3F28" w14:textId="767C8FEE" w:rsidR="00714987" w:rsidRPr="00F81483" w:rsidRDefault="00714987">
            <w:pPr>
              <w:spacing w:line="200" w:lineRule="exact"/>
            </w:pPr>
            <w:del w:id="34" w:author="Dear Sinandang" w:date="2018-02-10T16:49:00Z">
              <w:r w:rsidRPr="00F81483" w:rsidDel="0006231C">
                <w:delText>LSM</w:delText>
              </w:r>
              <w:r w:rsidDel="0006231C">
                <w:delText xml:space="preserve"> </w:delText>
              </w:r>
              <w:r w:rsidRPr="00F81483" w:rsidDel="0006231C">
                <w:delText>dan</w:delText>
              </w:r>
              <w:r w:rsidDel="0006231C">
                <w:delText xml:space="preserve"> </w:delText>
              </w:r>
            </w:del>
            <w:del w:id="35" w:author="Dear Sinandang" w:date="2018-02-10T16:50:00Z">
              <w:r w:rsidRPr="00F81483" w:rsidDel="0006231C">
                <w:delText>l</w:delText>
              </w:r>
            </w:del>
            <w:ins w:id="36" w:author="Dear Sinandang" w:date="2018-02-10T16:50:00Z">
              <w:r w:rsidR="0006231C">
                <w:t>L</w:t>
              </w:r>
            </w:ins>
            <w:r w:rsidRPr="00F81483">
              <w:t>em</w:t>
            </w:r>
            <w:r w:rsidRPr="00F81483">
              <w:rPr>
                <w:spacing w:val="5"/>
              </w:rPr>
              <w:t>b</w:t>
            </w:r>
            <w:r w:rsidRPr="00F81483">
              <w:t>aga</w:t>
            </w:r>
            <w:r>
              <w:t xml:space="preserve"> </w:t>
            </w:r>
            <w:r w:rsidRPr="00F81483">
              <w:t>non</w:t>
            </w:r>
            <w:r>
              <w:t xml:space="preserve"> </w:t>
            </w:r>
            <w:r w:rsidRPr="00F81483">
              <w:rPr>
                <w:spacing w:val="4"/>
              </w:rPr>
              <w:t>p</w:t>
            </w:r>
            <w:r w:rsidRPr="00F81483">
              <w:t>emerintah</w:t>
            </w:r>
            <w:del w:id="37" w:author="Dear Sinandang" w:date="2018-02-10T16:53:00Z">
              <w:r w:rsidDel="0006231C">
                <w:delText xml:space="preserve"> </w:delText>
              </w:r>
              <w:r w:rsidRPr="00F81483" w:rsidDel="0006231C">
                <w:delText>lain</w:delText>
              </w:r>
              <w:r w:rsidRPr="00F81483" w:rsidDel="0006231C">
                <w:rPr>
                  <w:spacing w:val="7"/>
                </w:rPr>
                <w:delText>n</w:delText>
              </w:r>
              <w:r w:rsidRPr="00F81483" w:rsidDel="0006231C">
                <w:rPr>
                  <w:spacing w:val="-6"/>
                </w:rPr>
                <w:delText>y</w:delText>
              </w:r>
              <w:r w:rsidRPr="00F81483" w:rsidDel="0006231C">
                <w:delText>a</w:delText>
              </w:r>
            </w:del>
            <w:r w:rsidRPr="00F81483">
              <w:t xml:space="preserve"> (mi</w:t>
            </w:r>
            <w:r w:rsidRPr="00F81483">
              <w:rPr>
                <w:spacing w:val="6"/>
              </w:rPr>
              <w:t>s</w:t>
            </w:r>
            <w:r w:rsidRPr="00F81483">
              <w:t>alnya</w:t>
            </w:r>
            <w:r>
              <w:t xml:space="preserve"> </w:t>
            </w:r>
            <w:r w:rsidRPr="00F81483">
              <w:rPr>
                <w:w w:val="102"/>
              </w:rPr>
              <w:t>PMI)</w:t>
            </w:r>
          </w:p>
        </w:tc>
        <w:sdt>
          <w:sdtPr>
            <w:id w:val="-1765444770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B5CC75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5FC7" w14:textId="77777777" w:rsidR="00714987" w:rsidRPr="00F81483" w:rsidRDefault="00714987" w:rsidP="009E41BE">
            <w:r w:rsidRPr="00F81483">
              <w:t>Ya</w:t>
            </w:r>
          </w:p>
        </w:tc>
        <w:sdt>
          <w:sdtPr>
            <w:id w:val="80851951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73FC69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A6F493" w14:textId="77777777" w:rsidR="00714987" w:rsidRPr="00F81483" w:rsidRDefault="00714987" w:rsidP="009E41BE">
            <w:r w:rsidRPr="00F81483">
              <w:t>Tidak</w:t>
            </w:r>
          </w:p>
        </w:tc>
      </w:tr>
      <w:tr w:rsidR="00714987" w:rsidRPr="00F81483" w14:paraId="776D849F" w14:textId="77777777" w:rsidTr="009E41BE">
        <w:tc>
          <w:tcPr>
            <w:tcW w:w="231" w:type="pct"/>
          </w:tcPr>
          <w:p w14:paraId="0C7A9DFF" w14:textId="77777777" w:rsidR="00714987" w:rsidRPr="00F81483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70BEAA5" w14:textId="77777777" w:rsidR="00714987" w:rsidRPr="00F81483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7F359FD1" w14:textId="77777777" w:rsidR="00714987" w:rsidRPr="00F81483" w:rsidRDefault="00714987" w:rsidP="009E41BE">
            <w:pPr>
              <w:spacing w:line="200" w:lineRule="exact"/>
            </w:pPr>
            <w:r>
              <w:t>Tokoh agama</w:t>
            </w:r>
          </w:p>
        </w:tc>
        <w:sdt>
          <w:sdtPr>
            <w:id w:val="-661381472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411A00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3C41" w14:textId="77777777" w:rsidR="00714987" w:rsidRPr="00F81483" w:rsidRDefault="00714987" w:rsidP="009E41BE">
            <w:r w:rsidRPr="00F81483">
              <w:t>Ya</w:t>
            </w:r>
          </w:p>
        </w:tc>
        <w:sdt>
          <w:sdtPr>
            <w:id w:val="73783342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0763AD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87CA6C" w14:textId="77777777" w:rsidR="00714987" w:rsidRPr="00F81483" w:rsidRDefault="00714987" w:rsidP="009E41BE">
            <w:r w:rsidRPr="00F81483">
              <w:t>Tidak</w:t>
            </w:r>
          </w:p>
        </w:tc>
      </w:tr>
      <w:tr w:rsidR="00714987" w:rsidRPr="00F81483" w14:paraId="51A0FCBD" w14:textId="77777777" w:rsidTr="009E41BE">
        <w:tc>
          <w:tcPr>
            <w:tcW w:w="231" w:type="pct"/>
          </w:tcPr>
          <w:p w14:paraId="3F85BD79" w14:textId="77777777" w:rsidR="00714987" w:rsidRPr="00F81483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8C2B296" w14:textId="77777777" w:rsidR="00714987" w:rsidRPr="00F81483" w:rsidRDefault="00714987" w:rsidP="009E41BE">
            <w:pPr>
              <w:pStyle w:val="ListParagraph"/>
              <w:numPr>
                <w:ilvl w:val="0"/>
                <w:numId w:val="33"/>
              </w:numPr>
              <w:spacing w:before="0"/>
              <w:ind w:left="0" w:firstLin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3049DFFD" w14:textId="137847AD" w:rsidR="00714987" w:rsidRPr="00F81483" w:rsidRDefault="00714987" w:rsidP="009E41BE">
            <w:pPr>
              <w:spacing w:line="200" w:lineRule="exact"/>
            </w:pPr>
            <w:del w:id="38" w:author="Dear Sinandang" w:date="2018-02-15T20:13:00Z">
              <w:r w:rsidRPr="00F81483" w:rsidDel="00DF219C">
                <w:delText xml:space="preserve">Petugas </w:delText>
              </w:r>
            </w:del>
            <w:ins w:id="39" w:author="Dear Sinandang" w:date="2018-02-15T20:13:00Z">
              <w:r w:rsidR="00DF219C">
                <w:t>Aparat</w:t>
              </w:r>
              <w:r w:rsidR="00DF219C" w:rsidRPr="00F81483">
                <w:t xml:space="preserve"> </w:t>
              </w:r>
            </w:ins>
            <w:r w:rsidRPr="00F81483">
              <w:t>pemerintah</w:t>
            </w:r>
          </w:p>
        </w:tc>
        <w:sdt>
          <w:sdtPr>
            <w:id w:val="-1261677639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22A8EE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78E4" w14:textId="77777777" w:rsidR="00714987" w:rsidRPr="00F81483" w:rsidRDefault="00714987" w:rsidP="009E41BE">
            <w:r w:rsidRPr="00F81483">
              <w:t>Ya</w:t>
            </w:r>
          </w:p>
        </w:tc>
        <w:sdt>
          <w:sdtPr>
            <w:id w:val="80127530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A5B923" w14:textId="77777777" w:rsidR="00714987" w:rsidRPr="00F81483" w:rsidRDefault="00714987" w:rsidP="009E41BE">
                <w:pPr>
                  <w:jc w:val="center"/>
                </w:pPr>
                <w:r w:rsidRPr="00F8148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BC6CA6" w14:textId="77777777" w:rsidR="00714987" w:rsidRPr="00F81483" w:rsidRDefault="00714987" w:rsidP="009E41BE">
            <w:r w:rsidRPr="00F81483">
              <w:t>Tidak</w:t>
            </w:r>
          </w:p>
        </w:tc>
      </w:tr>
      <w:tr w:rsidR="00714987" w14:paraId="4B0C8B0F" w14:textId="77777777" w:rsidTr="009E41BE">
        <w:tc>
          <w:tcPr>
            <w:tcW w:w="231" w:type="pct"/>
          </w:tcPr>
          <w:p w14:paraId="0A73F126" w14:textId="77777777" w:rsidR="00714987" w:rsidRDefault="00714987" w:rsidP="009E41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69" w:type="pct"/>
            <w:gridSpan w:val="6"/>
          </w:tcPr>
          <w:p w14:paraId="1CF701CB" w14:textId="1E302E61" w:rsidR="00714987" w:rsidRDefault="00714987" w:rsidP="00714987">
            <w:r>
              <w:t>Apakah kamu pe</w:t>
            </w:r>
            <w:r>
              <w:rPr>
                <w:spacing w:val="6"/>
              </w:rPr>
              <w:t>r</w:t>
            </w:r>
            <w:r>
              <w:t xml:space="preserve">nah belajar hal-hal dibawah ini di sekolah? </w:t>
            </w:r>
          </w:p>
        </w:tc>
      </w:tr>
      <w:tr w:rsidR="00714987" w:rsidRPr="0006533E" w14:paraId="185FB83F" w14:textId="77777777" w:rsidTr="009E41BE">
        <w:tc>
          <w:tcPr>
            <w:tcW w:w="231" w:type="pct"/>
          </w:tcPr>
          <w:p w14:paraId="3B3F8EC6" w14:textId="77777777" w:rsidR="00714987" w:rsidRPr="0006533E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05510FB" w14:textId="77777777" w:rsidR="00714987" w:rsidRPr="0006533E" w:rsidRDefault="00714987" w:rsidP="009E41BE">
            <w:pPr>
              <w:pStyle w:val="ListParagraph"/>
              <w:numPr>
                <w:ilvl w:val="0"/>
                <w:numId w:val="26"/>
              </w:numPr>
              <w:spacing w:befor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2A7938DD" w14:textId="77777777" w:rsidR="00714987" w:rsidRDefault="00714987" w:rsidP="009E41BE">
            <w:pPr>
              <w:spacing w:line="200" w:lineRule="exact"/>
            </w:pPr>
            <w:r>
              <w:t>Gempa bumi</w:t>
            </w:r>
          </w:p>
        </w:tc>
        <w:sdt>
          <w:sdtPr>
            <w:id w:val="-1058631290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873B4C" w14:textId="77777777" w:rsidR="00714987" w:rsidRPr="0006533E" w:rsidRDefault="00714987" w:rsidP="009E41B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913F" w14:textId="77777777" w:rsidR="00714987" w:rsidRPr="0006533E" w:rsidRDefault="00714987" w:rsidP="009E41BE">
            <w:r w:rsidRPr="0006533E">
              <w:t>Ya</w:t>
            </w:r>
          </w:p>
        </w:tc>
        <w:sdt>
          <w:sdtPr>
            <w:id w:val="42778332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A31865" w14:textId="77777777" w:rsidR="00714987" w:rsidRPr="0006533E" w:rsidRDefault="00714987" w:rsidP="009E41B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BB3DC" w14:textId="77777777" w:rsidR="00714987" w:rsidRPr="0006533E" w:rsidRDefault="00714987" w:rsidP="009E41BE">
            <w:r w:rsidRPr="0006533E">
              <w:t>Tidak</w:t>
            </w:r>
          </w:p>
        </w:tc>
      </w:tr>
      <w:tr w:rsidR="00714987" w14:paraId="4C86EAAC" w14:textId="77777777" w:rsidTr="009E41BE">
        <w:tc>
          <w:tcPr>
            <w:tcW w:w="231" w:type="pct"/>
          </w:tcPr>
          <w:p w14:paraId="2B2BFAA4" w14:textId="77777777" w:rsidR="00714987" w:rsidRDefault="00714987" w:rsidP="009E41BE"/>
        </w:tc>
        <w:tc>
          <w:tcPr>
            <w:tcW w:w="240" w:type="pct"/>
            <w:vAlign w:val="center"/>
          </w:tcPr>
          <w:p w14:paraId="513B306E" w14:textId="77777777" w:rsidR="00714987" w:rsidRDefault="00714987" w:rsidP="009E41BE">
            <w:pPr>
              <w:pStyle w:val="ListParagraph"/>
              <w:numPr>
                <w:ilvl w:val="0"/>
                <w:numId w:val="26"/>
              </w:numPr>
              <w:spacing w:before="0"/>
            </w:pPr>
          </w:p>
        </w:tc>
        <w:tc>
          <w:tcPr>
            <w:tcW w:w="3144" w:type="pct"/>
            <w:tcBorders>
              <w:bottom w:val="single" w:sz="4" w:space="0" w:color="auto"/>
            </w:tcBorders>
          </w:tcPr>
          <w:p w14:paraId="66BDD768" w14:textId="77777777" w:rsidR="00714987" w:rsidRDefault="00714987" w:rsidP="009E41BE">
            <w:pPr>
              <w:spacing w:before="7"/>
            </w:pPr>
            <w:r>
              <w:t>Tsunami</w:t>
            </w:r>
          </w:p>
        </w:tc>
        <w:sdt>
          <w:sdtPr>
            <w:id w:val="-1702777628"/>
          </w:sdtPr>
          <w:sdtContent>
            <w:tc>
              <w:tcPr>
                <w:tcW w:w="240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1BFD9CC1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6822" w14:textId="77777777" w:rsidR="00714987" w:rsidRDefault="00714987" w:rsidP="009E41BE">
            <w:r>
              <w:t>Ya</w:t>
            </w:r>
          </w:p>
        </w:tc>
        <w:sdt>
          <w:sdtPr>
            <w:id w:val="387767069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6EE041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left w:val="single" w:sz="4" w:space="0" w:color="auto"/>
              <w:bottom w:val="single" w:sz="4" w:space="0" w:color="auto"/>
            </w:tcBorders>
          </w:tcPr>
          <w:p w14:paraId="499DF9DA" w14:textId="77777777" w:rsidR="00714987" w:rsidRDefault="00714987" w:rsidP="009E41BE">
            <w:r>
              <w:t>Tidak</w:t>
            </w:r>
          </w:p>
        </w:tc>
      </w:tr>
      <w:tr w:rsidR="00714987" w:rsidRPr="0006533E" w14:paraId="7A436EE5" w14:textId="77777777" w:rsidTr="009E41BE">
        <w:tc>
          <w:tcPr>
            <w:tcW w:w="231" w:type="pct"/>
          </w:tcPr>
          <w:p w14:paraId="6EE5B773" w14:textId="77777777" w:rsidR="00714987" w:rsidRPr="0006533E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7DBBB75A" w14:textId="77777777" w:rsidR="00714987" w:rsidRPr="0006533E" w:rsidRDefault="00714987" w:rsidP="009E41BE">
            <w:pPr>
              <w:pStyle w:val="ListParagraph"/>
              <w:numPr>
                <w:ilvl w:val="0"/>
                <w:numId w:val="26"/>
              </w:numPr>
              <w:spacing w:befor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2575EC36" w14:textId="77777777" w:rsidR="00714987" w:rsidRDefault="00714987" w:rsidP="009E41BE">
            <w:pPr>
              <w:spacing w:line="200" w:lineRule="exact"/>
            </w:pPr>
            <w:r>
              <w:t>Peringatan dini tsunami</w:t>
            </w:r>
          </w:p>
        </w:tc>
        <w:sdt>
          <w:sdtPr>
            <w:id w:val="-902526525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F3987A" w14:textId="77777777" w:rsidR="00714987" w:rsidRPr="0006533E" w:rsidRDefault="00714987" w:rsidP="009E41B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5764" w14:textId="77777777" w:rsidR="00714987" w:rsidRPr="0006533E" w:rsidRDefault="00714987" w:rsidP="009E41BE">
            <w:r w:rsidRPr="0006533E">
              <w:t>Ya</w:t>
            </w:r>
          </w:p>
        </w:tc>
        <w:sdt>
          <w:sdtPr>
            <w:id w:val="123250700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7E4D5A" w14:textId="77777777" w:rsidR="00714987" w:rsidRPr="0006533E" w:rsidRDefault="00714987" w:rsidP="009E41B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6A4E1D" w14:textId="77777777" w:rsidR="00714987" w:rsidRPr="0006533E" w:rsidRDefault="00714987" w:rsidP="009E41BE">
            <w:r w:rsidRPr="0006533E">
              <w:t>Tidak</w:t>
            </w:r>
          </w:p>
        </w:tc>
      </w:tr>
      <w:tr w:rsidR="00714987" w:rsidRPr="0006533E" w14:paraId="302DD25B" w14:textId="77777777" w:rsidTr="009E41BE">
        <w:tc>
          <w:tcPr>
            <w:tcW w:w="231" w:type="pct"/>
          </w:tcPr>
          <w:p w14:paraId="08024885" w14:textId="77777777" w:rsidR="00714987" w:rsidRPr="0006533E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AA4DD92" w14:textId="77777777" w:rsidR="00714987" w:rsidRPr="0006533E" w:rsidRDefault="00714987" w:rsidP="009E41BE">
            <w:pPr>
              <w:pStyle w:val="ListParagraph"/>
              <w:numPr>
                <w:ilvl w:val="0"/>
                <w:numId w:val="26"/>
              </w:numPr>
              <w:spacing w:befor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01D52048" w14:textId="77777777" w:rsidR="00714987" w:rsidRDefault="00714987" w:rsidP="009E41BE">
            <w:pPr>
              <w:spacing w:line="200" w:lineRule="exact"/>
            </w:pPr>
            <w:r>
              <w:t>Pertolongan pertama</w:t>
            </w:r>
          </w:p>
        </w:tc>
        <w:sdt>
          <w:sdtPr>
            <w:id w:val="-1795057694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8440F65" w14:textId="77777777" w:rsidR="00714987" w:rsidRPr="0006533E" w:rsidRDefault="00714987" w:rsidP="009E41B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7A1A" w14:textId="77777777" w:rsidR="00714987" w:rsidRPr="0006533E" w:rsidRDefault="00714987" w:rsidP="009E41BE">
            <w:r w:rsidRPr="0006533E">
              <w:t>Ya</w:t>
            </w:r>
          </w:p>
        </w:tc>
        <w:sdt>
          <w:sdtPr>
            <w:id w:val="58010045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CBEAD8" w14:textId="77777777" w:rsidR="00714987" w:rsidRPr="0006533E" w:rsidRDefault="00714987" w:rsidP="009E41B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FD5189" w14:textId="77777777" w:rsidR="00714987" w:rsidRPr="0006533E" w:rsidRDefault="00714987" w:rsidP="009E41BE">
            <w:r w:rsidRPr="0006533E">
              <w:t>Tidak</w:t>
            </w:r>
          </w:p>
        </w:tc>
      </w:tr>
      <w:tr w:rsidR="00714987" w:rsidRPr="0006533E" w14:paraId="5B8E366C" w14:textId="77777777" w:rsidTr="009E41BE">
        <w:tc>
          <w:tcPr>
            <w:tcW w:w="231" w:type="pct"/>
          </w:tcPr>
          <w:p w14:paraId="68EBC1E0" w14:textId="77777777" w:rsidR="00714987" w:rsidRPr="0006533E" w:rsidRDefault="00714987" w:rsidP="009E41B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7799FE4" w14:textId="77777777" w:rsidR="00714987" w:rsidRPr="0006533E" w:rsidRDefault="00714987" w:rsidP="009E41BE">
            <w:pPr>
              <w:pStyle w:val="ListParagraph"/>
              <w:numPr>
                <w:ilvl w:val="0"/>
                <w:numId w:val="26"/>
              </w:numPr>
              <w:spacing w:before="0"/>
            </w:pPr>
          </w:p>
        </w:tc>
        <w:tc>
          <w:tcPr>
            <w:tcW w:w="3144" w:type="pct"/>
            <w:tcBorders>
              <w:top w:val="single" w:sz="4" w:space="0" w:color="auto"/>
              <w:bottom w:val="single" w:sz="4" w:space="0" w:color="auto"/>
            </w:tcBorders>
          </w:tcPr>
          <w:p w14:paraId="4FF7CEC9" w14:textId="77777777" w:rsidR="00714987" w:rsidRDefault="00714987" w:rsidP="009E41BE">
            <w:pPr>
              <w:spacing w:line="200" w:lineRule="exact"/>
            </w:pPr>
            <w:r>
              <w:t>Penyelamatan dan evakuasi dari gempa dan/atau tsunami</w:t>
            </w:r>
          </w:p>
        </w:tc>
        <w:sdt>
          <w:sdtPr>
            <w:id w:val="-1847772545"/>
          </w:sdtPr>
          <w:sdtContent>
            <w:tc>
              <w:tcPr>
                <w:tcW w:w="240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C4D081" w14:textId="77777777" w:rsidR="00714987" w:rsidRPr="0006533E" w:rsidRDefault="00714987" w:rsidP="009E41B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DCC0" w14:textId="77777777" w:rsidR="00714987" w:rsidRPr="0006533E" w:rsidRDefault="00714987" w:rsidP="009E41BE">
            <w:r w:rsidRPr="0006533E">
              <w:t>Ya</w:t>
            </w:r>
          </w:p>
        </w:tc>
        <w:sdt>
          <w:sdtPr>
            <w:id w:val="191620721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447D34" w14:textId="77777777" w:rsidR="00714987" w:rsidRPr="0006533E" w:rsidRDefault="00714987" w:rsidP="009E41BE">
                <w:pPr>
                  <w:jc w:val="center"/>
                </w:pPr>
                <w:r w:rsidRPr="0006533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40A5B" w14:textId="77777777" w:rsidR="00714987" w:rsidRPr="0006533E" w:rsidRDefault="00714987" w:rsidP="009E41BE">
            <w:r w:rsidRPr="0006533E">
              <w:t>Tidak</w:t>
            </w:r>
          </w:p>
        </w:tc>
      </w:tr>
      <w:tr w:rsidR="00714987" w14:paraId="51CC5999" w14:textId="77777777" w:rsidTr="009E41BE">
        <w:tc>
          <w:tcPr>
            <w:tcW w:w="231" w:type="pct"/>
          </w:tcPr>
          <w:p w14:paraId="6595A43C" w14:textId="77777777" w:rsidR="00714987" w:rsidRDefault="00714987" w:rsidP="009E41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2"/>
          </w:tcPr>
          <w:p w14:paraId="38CA8650" w14:textId="77777777" w:rsidR="00714987" w:rsidRDefault="00714987" w:rsidP="009E41BE">
            <w:r>
              <w:t xml:space="preserve">Apakah </w:t>
            </w:r>
            <w:r w:rsidRPr="004163C7">
              <w:t xml:space="preserve">kamu </w:t>
            </w:r>
            <w:r>
              <w:t>pernah membicarakan gempa dan tsunami dengan keluarga atau temanmu</w:t>
            </w:r>
            <w:r w:rsidRPr="004163C7">
              <w:t>?</w:t>
            </w:r>
          </w:p>
        </w:tc>
        <w:sdt>
          <w:sdtPr>
            <w:id w:val="370889851"/>
          </w:sdtPr>
          <w:sdtContent>
            <w:tc>
              <w:tcPr>
                <w:tcW w:w="240" w:type="pct"/>
              </w:tcPr>
              <w:p w14:paraId="4C8F6FD9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35C2A7EE" w14:textId="77777777" w:rsidR="00714987" w:rsidRDefault="00714987" w:rsidP="009E41BE">
            <w:r>
              <w:t>Ya</w:t>
            </w:r>
          </w:p>
        </w:tc>
        <w:sdt>
          <w:sdtPr>
            <w:id w:val="920069723"/>
          </w:sdtPr>
          <w:sdtContent>
            <w:tc>
              <w:tcPr>
                <w:tcW w:w="236" w:type="pct"/>
              </w:tcPr>
              <w:p w14:paraId="07B135F9" w14:textId="77777777" w:rsidR="00714987" w:rsidRDefault="00714987" w:rsidP="009E41B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34704323" w14:textId="77777777" w:rsidR="00714987" w:rsidRDefault="00714987" w:rsidP="009E41BE">
            <w:r>
              <w:t>Tidak</w:t>
            </w:r>
          </w:p>
        </w:tc>
      </w:tr>
      <w:tr w:rsidR="00A7037B" w14:paraId="61090BB9" w14:textId="77777777" w:rsidTr="00714987">
        <w:tc>
          <w:tcPr>
            <w:tcW w:w="231" w:type="pct"/>
          </w:tcPr>
          <w:p w14:paraId="6469BDDC" w14:textId="77777777" w:rsidR="00A7037B" w:rsidRDefault="00A7037B" w:rsidP="00A703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84" w:type="pct"/>
            <w:gridSpan w:val="2"/>
          </w:tcPr>
          <w:p w14:paraId="47A5985C" w14:textId="3970011A" w:rsidR="00A7037B" w:rsidRDefault="00A7037B" w:rsidP="00714987">
            <w:r>
              <w:t>Apakah kamu mengetahui cara agar aman dari bahaya gempa dan tsunami?</w:t>
            </w:r>
          </w:p>
        </w:tc>
        <w:sdt>
          <w:sdtPr>
            <w:id w:val="251946523"/>
          </w:sdtPr>
          <w:sdtContent>
            <w:tc>
              <w:tcPr>
                <w:tcW w:w="240" w:type="pct"/>
              </w:tcPr>
              <w:p w14:paraId="36D2C96E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" w:type="pct"/>
          </w:tcPr>
          <w:p w14:paraId="4F8649CA" w14:textId="77777777" w:rsidR="00A7037B" w:rsidRDefault="00A7037B" w:rsidP="00A7037B">
            <w:r>
              <w:t>Ya</w:t>
            </w:r>
          </w:p>
        </w:tc>
        <w:sdt>
          <w:sdtPr>
            <w:id w:val="1801340510"/>
          </w:sdtPr>
          <w:sdtContent>
            <w:tc>
              <w:tcPr>
                <w:tcW w:w="236" w:type="pct"/>
              </w:tcPr>
              <w:p w14:paraId="6DC9B980" w14:textId="77777777" w:rsidR="00A7037B" w:rsidRDefault="00A7037B" w:rsidP="00A7037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9" w:type="pct"/>
          </w:tcPr>
          <w:p w14:paraId="6EDE4BA6" w14:textId="77777777" w:rsidR="00A7037B" w:rsidRDefault="00A7037B" w:rsidP="00A7037B">
            <w:r>
              <w:t>Tidak</w:t>
            </w:r>
          </w:p>
        </w:tc>
      </w:tr>
    </w:tbl>
    <w:p w14:paraId="3CA18EA0" w14:textId="77777777" w:rsidR="00D53C84" w:rsidRDefault="00D53C84" w:rsidP="00DE3D9D"/>
    <w:p w14:paraId="1D8888CC" w14:textId="77777777" w:rsidR="008F51DE" w:rsidRDefault="008F51DE" w:rsidP="00417E0A">
      <w:pPr>
        <w:pStyle w:val="Title"/>
      </w:pPr>
      <w:r w:rsidRPr="008F51DE">
        <w:t>TERIMA KASIH</w:t>
      </w:r>
    </w:p>
    <w:sectPr w:rsidR="008F51DE" w:rsidSect="00897F8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80233" w14:textId="77777777" w:rsidR="00F304D9" w:rsidRDefault="00F304D9" w:rsidP="00883470">
      <w:pPr>
        <w:spacing w:before="0"/>
      </w:pPr>
      <w:r>
        <w:separator/>
      </w:r>
    </w:p>
  </w:endnote>
  <w:endnote w:type="continuationSeparator" w:id="0">
    <w:p w14:paraId="3962C489" w14:textId="77777777" w:rsidR="00F304D9" w:rsidRDefault="00F304D9" w:rsidP="008834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030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B956E" w14:textId="0B3C592D" w:rsidR="00DF219C" w:rsidRDefault="00DF21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2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F1075F9" w14:textId="77777777" w:rsidR="00DF219C" w:rsidRDefault="00DF2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7C4FD" w14:textId="77777777" w:rsidR="00F304D9" w:rsidRDefault="00F304D9" w:rsidP="00883470">
      <w:pPr>
        <w:spacing w:before="0"/>
      </w:pPr>
      <w:r>
        <w:separator/>
      </w:r>
    </w:p>
  </w:footnote>
  <w:footnote w:type="continuationSeparator" w:id="0">
    <w:p w14:paraId="692C3871" w14:textId="77777777" w:rsidR="00F304D9" w:rsidRDefault="00F304D9" w:rsidP="00883470">
      <w:pPr>
        <w:spacing w:before="0"/>
      </w:pPr>
      <w:r>
        <w:continuationSeparator/>
      </w:r>
    </w:p>
  </w:footnote>
  <w:footnote w:id="1">
    <w:p w14:paraId="4102233F" w14:textId="77777777" w:rsidR="00DF219C" w:rsidRDefault="00DF219C">
      <w:pPr>
        <w:pStyle w:val="FootnoteText"/>
      </w:pPr>
      <w:r>
        <w:rPr>
          <w:rStyle w:val="FootnoteReference"/>
        </w:rPr>
        <w:footnoteRef/>
      </w:r>
      <w:r>
        <w:t xml:space="preserve"> Tas siaga bencana adalah …….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35A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B7F02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8278F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5345D1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B31D8F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BF289B"/>
    <w:multiLevelType w:val="hybridMultilevel"/>
    <w:tmpl w:val="31B697B2"/>
    <w:lvl w:ilvl="0" w:tplc="21F8827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55D98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006228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121AAB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7210C0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082760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2243AC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9C7D3E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C238F1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8D67C2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271F58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601D88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6D662A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3D314D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EA5590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E26A37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3117D6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E76377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047775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E32CB7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FE2FC3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973A29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F0D55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D03387"/>
    <w:multiLevelType w:val="hybridMultilevel"/>
    <w:tmpl w:val="FE06B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1A6077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440A0E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3D3DC4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0C504E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691FA1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DE0113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606A69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12"/>
  </w:num>
  <w:num w:numId="5">
    <w:abstractNumId w:val="16"/>
  </w:num>
  <w:num w:numId="6">
    <w:abstractNumId w:val="23"/>
  </w:num>
  <w:num w:numId="7">
    <w:abstractNumId w:val="24"/>
  </w:num>
  <w:num w:numId="8">
    <w:abstractNumId w:val="13"/>
  </w:num>
  <w:num w:numId="9">
    <w:abstractNumId w:val="18"/>
  </w:num>
  <w:num w:numId="10">
    <w:abstractNumId w:val="1"/>
  </w:num>
  <w:num w:numId="11">
    <w:abstractNumId w:val="20"/>
  </w:num>
  <w:num w:numId="12">
    <w:abstractNumId w:val="27"/>
  </w:num>
  <w:num w:numId="13">
    <w:abstractNumId w:val="17"/>
  </w:num>
  <w:num w:numId="14">
    <w:abstractNumId w:val="22"/>
  </w:num>
  <w:num w:numId="15">
    <w:abstractNumId w:val="5"/>
  </w:num>
  <w:num w:numId="16">
    <w:abstractNumId w:val="3"/>
  </w:num>
  <w:num w:numId="17">
    <w:abstractNumId w:val="2"/>
  </w:num>
  <w:num w:numId="18">
    <w:abstractNumId w:val="0"/>
  </w:num>
  <w:num w:numId="19">
    <w:abstractNumId w:val="35"/>
  </w:num>
  <w:num w:numId="20">
    <w:abstractNumId w:val="15"/>
  </w:num>
  <w:num w:numId="21">
    <w:abstractNumId w:val="7"/>
  </w:num>
  <w:num w:numId="22">
    <w:abstractNumId w:val="31"/>
  </w:num>
  <w:num w:numId="23">
    <w:abstractNumId w:val="29"/>
  </w:num>
  <w:num w:numId="24">
    <w:abstractNumId w:val="6"/>
  </w:num>
  <w:num w:numId="25">
    <w:abstractNumId w:val="34"/>
  </w:num>
  <w:num w:numId="26">
    <w:abstractNumId w:val="25"/>
  </w:num>
  <w:num w:numId="27">
    <w:abstractNumId w:val="10"/>
  </w:num>
  <w:num w:numId="28">
    <w:abstractNumId w:val="33"/>
  </w:num>
  <w:num w:numId="29">
    <w:abstractNumId w:val="32"/>
  </w:num>
  <w:num w:numId="30">
    <w:abstractNumId w:val="30"/>
  </w:num>
  <w:num w:numId="31">
    <w:abstractNumId w:val="8"/>
  </w:num>
  <w:num w:numId="32">
    <w:abstractNumId w:val="4"/>
  </w:num>
  <w:num w:numId="33">
    <w:abstractNumId w:val="19"/>
  </w:num>
  <w:num w:numId="34">
    <w:abstractNumId w:val="11"/>
  </w:num>
  <w:num w:numId="35">
    <w:abstractNumId w:val="21"/>
  </w:num>
  <w:num w:numId="36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ar Sinandang">
    <w15:presenceInfo w15:providerId="Windows Live" w15:userId="9704c0c636947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9D"/>
    <w:rsid w:val="0006231C"/>
    <w:rsid w:val="0006533E"/>
    <w:rsid w:val="000A325F"/>
    <w:rsid w:val="000D1338"/>
    <w:rsid w:val="0013221E"/>
    <w:rsid w:val="00137E8E"/>
    <w:rsid w:val="001933BE"/>
    <w:rsid w:val="001C277A"/>
    <w:rsid w:val="001D52CD"/>
    <w:rsid w:val="001F7845"/>
    <w:rsid w:val="00215EF1"/>
    <w:rsid w:val="00224B09"/>
    <w:rsid w:val="00240FD5"/>
    <w:rsid w:val="00262137"/>
    <w:rsid w:val="002D4AAB"/>
    <w:rsid w:val="00321818"/>
    <w:rsid w:val="00325483"/>
    <w:rsid w:val="00357DEB"/>
    <w:rsid w:val="00403318"/>
    <w:rsid w:val="004163C7"/>
    <w:rsid w:val="00417E0A"/>
    <w:rsid w:val="005066F5"/>
    <w:rsid w:val="005355B5"/>
    <w:rsid w:val="00560CAB"/>
    <w:rsid w:val="00617A6D"/>
    <w:rsid w:val="00661225"/>
    <w:rsid w:val="006A178D"/>
    <w:rsid w:val="006C43D2"/>
    <w:rsid w:val="00714987"/>
    <w:rsid w:val="007164C4"/>
    <w:rsid w:val="00784566"/>
    <w:rsid w:val="007B16FF"/>
    <w:rsid w:val="0081183A"/>
    <w:rsid w:val="00883470"/>
    <w:rsid w:val="00897F81"/>
    <w:rsid w:val="008A5523"/>
    <w:rsid w:val="008E18B0"/>
    <w:rsid w:val="008E5BB1"/>
    <w:rsid w:val="008F51DE"/>
    <w:rsid w:val="008F63BC"/>
    <w:rsid w:val="00952B82"/>
    <w:rsid w:val="00977E3F"/>
    <w:rsid w:val="009B58FF"/>
    <w:rsid w:val="009E41BE"/>
    <w:rsid w:val="00A14076"/>
    <w:rsid w:val="00A57892"/>
    <w:rsid w:val="00A7037B"/>
    <w:rsid w:val="00A93384"/>
    <w:rsid w:val="00AD6D28"/>
    <w:rsid w:val="00C41FAA"/>
    <w:rsid w:val="00C430BE"/>
    <w:rsid w:val="00C930E5"/>
    <w:rsid w:val="00CF2B79"/>
    <w:rsid w:val="00D037B0"/>
    <w:rsid w:val="00D27193"/>
    <w:rsid w:val="00D53C84"/>
    <w:rsid w:val="00D82B00"/>
    <w:rsid w:val="00DC016E"/>
    <w:rsid w:val="00DC10AC"/>
    <w:rsid w:val="00DC42CD"/>
    <w:rsid w:val="00DE3D9D"/>
    <w:rsid w:val="00DF219C"/>
    <w:rsid w:val="00E40893"/>
    <w:rsid w:val="00EC323F"/>
    <w:rsid w:val="00EF36F6"/>
    <w:rsid w:val="00F304D9"/>
    <w:rsid w:val="00F464CE"/>
    <w:rsid w:val="00F527CA"/>
    <w:rsid w:val="00F72746"/>
    <w:rsid w:val="00FB5D23"/>
    <w:rsid w:val="00FB7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FEDB"/>
  <w15:docId w15:val="{2829B9B9-0118-4FB8-B070-F6A3C346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pPr>
      <w:spacing w:before="52" w:after="0" w:line="240" w:lineRule="auto"/>
    </w:pPr>
    <w:rPr>
      <w:rFonts w:ascii="Times New Roman" w:hAnsi="Times New Roman"/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E0A"/>
    <w:pPr>
      <w:keepNext/>
      <w:keepLines/>
      <w:numPr>
        <w:numId w:val="15"/>
      </w:numPr>
      <w:spacing w:before="0"/>
      <w:outlineLvl w:val="0"/>
    </w:pPr>
    <w:rPr>
      <w:rFonts w:eastAsiaTheme="majorEastAsia" w:cstheme="majorBidi"/>
      <w:b/>
      <w:spacing w:val="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D9D"/>
    <w:pPr>
      <w:ind w:left="720"/>
      <w:contextualSpacing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3470"/>
    <w:pPr>
      <w:spacing w:before="0"/>
    </w:pPr>
    <w:rPr>
      <w:rFonts w:eastAsia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347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83470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51DE"/>
    <w:pPr>
      <w:spacing w:befor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E0A"/>
    <w:rPr>
      <w:rFonts w:ascii="Times New Roman" w:eastAsiaTheme="majorEastAsia" w:hAnsi="Times New Roman" w:cstheme="majorBidi"/>
      <w:b/>
      <w:spacing w:val="4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E0A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17E0A"/>
    <w:rPr>
      <w:rFonts w:ascii="Times New Roman" w:hAnsi="Times New Roman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417E0A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17E0A"/>
    <w:rPr>
      <w:rFonts w:ascii="Times New Roman" w:hAnsi="Times New Roman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D53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C84"/>
    <w:pPr>
      <w:spacing w:before="0"/>
    </w:pPr>
    <w:rPr>
      <w:rFonts w:eastAsia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C8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C8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84"/>
    <w:rPr>
      <w:rFonts w:ascii="Segoe UI" w:hAnsi="Segoe UI" w:cs="Segoe UI"/>
      <w:sz w:val="18"/>
      <w:szCs w:val="18"/>
    </w:rPr>
  </w:style>
  <w:style w:type="table" w:customStyle="1" w:styleId="TableGrid2">
    <w:name w:val="Table Grid2"/>
    <w:basedOn w:val="TableNormal"/>
    <w:next w:val="TableGrid"/>
    <w:uiPriority w:val="39"/>
    <w:rsid w:val="00D27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EB"/>
    <w:pPr>
      <w:spacing w:before="52"/>
    </w:pPr>
    <w:rPr>
      <w:rFonts w:eastAsia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DEB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E8A31-C9B9-409D-91C2-CB6FE9A4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Avianto Amri</dc:creator>
  <cp:lastModifiedBy>Dear Sinandang</cp:lastModifiedBy>
  <cp:revision>4</cp:revision>
  <dcterms:created xsi:type="dcterms:W3CDTF">2018-02-10T10:08:00Z</dcterms:created>
  <dcterms:modified xsi:type="dcterms:W3CDTF">2018-02-15T13:51:00Z</dcterms:modified>
</cp:coreProperties>
</file>